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651F2" w14:textId="77777777" w:rsidR="0072293F" w:rsidRPr="001C4D3D" w:rsidRDefault="0072293F" w:rsidP="0072293F">
      <w:pPr>
        <w:rPr>
          <w:rFonts w:ascii="Times New Roman" w:hAnsi="Times New Roman" w:cs="Times New Roman"/>
          <w:sz w:val="24"/>
          <w:szCs w:val="24"/>
        </w:rPr>
      </w:pPr>
      <w:r w:rsidRPr="001C4D3D">
        <w:rPr>
          <w:rFonts w:ascii="Times New Roman" w:hAnsi="Times New Roman" w:cs="Times New Roman"/>
          <w:sz w:val="24"/>
          <w:szCs w:val="24"/>
        </w:rPr>
        <w:t>Robert Vennum</w:t>
      </w:r>
    </w:p>
    <w:p w14:paraId="03929A91" w14:textId="7BF3CA5B" w:rsidR="0072293F" w:rsidRPr="001C4D3D" w:rsidRDefault="00662180" w:rsidP="0072293F">
      <w:pPr>
        <w:rPr>
          <w:rFonts w:ascii="Times New Roman" w:hAnsi="Times New Roman" w:cs="Times New Roman"/>
          <w:sz w:val="24"/>
          <w:szCs w:val="24"/>
        </w:rPr>
      </w:pPr>
      <w:r w:rsidRPr="001C4D3D">
        <w:rPr>
          <w:rFonts w:ascii="Times New Roman" w:hAnsi="Times New Roman" w:cs="Times New Roman"/>
          <w:sz w:val="24"/>
          <w:szCs w:val="24"/>
        </w:rPr>
        <w:t>Maisha</w:t>
      </w:r>
      <w:r w:rsidR="0072293F" w:rsidRPr="001C4D3D">
        <w:rPr>
          <w:rFonts w:ascii="Times New Roman" w:hAnsi="Times New Roman" w:cs="Times New Roman"/>
          <w:sz w:val="24"/>
          <w:szCs w:val="24"/>
        </w:rPr>
        <w:t xml:space="preserve"> Hossain </w:t>
      </w:r>
    </w:p>
    <w:p w14:paraId="2A406480" w14:textId="77777777" w:rsidR="0072293F" w:rsidRPr="001C4D3D" w:rsidRDefault="0072293F" w:rsidP="0072293F">
      <w:pPr>
        <w:rPr>
          <w:rFonts w:ascii="Times New Roman" w:hAnsi="Times New Roman" w:cs="Times New Roman"/>
          <w:sz w:val="24"/>
          <w:szCs w:val="24"/>
        </w:rPr>
      </w:pPr>
      <w:r w:rsidRPr="001C4D3D">
        <w:rPr>
          <w:rFonts w:ascii="Times New Roman" w:hAnsi="Times New Roman" w:cs="Times New Roman"/>
          <w:sz w:val="24"/>
          <w:szCs w:val="24"/>
        </w:rPr>
        <w:t>ENC2135</w:t>
      </w:r>
    </w:p>
    <w:p w14:paraId="2A403488" w14:textId="035C4258" w:rsidR="00655363" w:rsidRPr="001C4D3D" w:rsidRDefault="0072293F" w:rsidP="0072293F">
      <w:pPr>
        <w:rPr>
          <w:rFonts w:ascii="Times New Roman" w:hAnsi="Times New Roman" w:cs="Times New Roman"/>
          <w:sz w:val="24"/>
          <w:szCs w:val="24"/>
        </w:rPr>
      </w:pPr>
      <w:r w:rsidRPr="001C4D3D">
        <w:rPr>
          <w:rFonts w:ascii="Times New Roman" w:hAnsi="Times New Roman" w:cs="Times New Roman"/>
          <w:sz w:val="24"/>
          <w:szCs w:val="24"/>
        </w:rPr>
        <w:t>21 May 2024</w:t>
      </w:r>
    </w:p>
    <w:p w14:paraId="55A7C228" w14:textId="50CB8787" w:rsidR="00602332" w:rsidRPr="001C4D3D" w:rsidRDefault="00602332" w:rsidP="00602332">
      <w:pPr>
        <w:jc w:val="center"/>
        <w:rPr>
          <w:rFonts w:ascii="Times New Roman" w:hAnsi="Times New Roman" w:cs="Times New Roman"/>
          <w:sz w:val="24"/>
          <w:szCs w:val="24"/>
        </w:rPr>
      </w:pPr>
      <w:r w:rsidRPr="001C4D3D">
        <w:rPr>
          <w:rFonts w:ascii="Times New Roman" w:hAnsi="Times New Roman" w:cs="Times New Roman"/>
          <w:sz w:val="24"/>
          <w:szCs w:val="24"/>
        </w:rPr>
        <w:t>How Marketing Can Save Business</w:t>
      </w:r>
      <w:r w:rsidR="001223D5" w:rsidRPr="001C4D3D">
        <w:rPr>
          <w:rFonts w:ascii="Times New Roman" w:hAnsi="Times New Roman" w:cs="Times New Roman"/>
          <w:sz w:val="24"/>
          <w:szCs w:val="24"/>
        </w:rPr>
        <w:t>es</w:t>
      </w:r>
    </w:p>
    <w:p w14:paraId="47FCC01F" w14:textId="77777777" w:rsidR="0072293F" w:rsidRPr="001C4D3D" w:rsidRDefault="0072293F" w:rsidP="0072293F">
      <w:pPr>
        <w:rPr>
          <w:sz w:val="24"/>
          <w:szCs w:val="24"/>
        </w:rPr>
      </w:pPr>
    </w:p>
    <w:p w14:paraId="0B1ED342" w14:textId="504DBEC9" w:rsidR="003C4A4E" w:rsidRPr="001C4D3D" w:rsidRDefault="003C4A4E" w:rsidP="0066218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4D3D">
        <w:rPr>
          <w:rFonts w:ascii="Times New Roman" w:hAnsi="Times New Roman" w:cs="Times New Roman"/>
          <w:sz w:val="24"/>
          <w:szCs w:val="24"/>
        </w:rPr>
        <w:t xml:space="preserve">Everyone now a days wants to start a business, but so many </w:t>
      </w:r>
      <w:r w:rsidR="001D5487" w:rsidRPr="001C4D3D">
        <w:rPr>
          <w:rFonts w:ascii="Times New Roman" w:hAnsi="Times New Roman" w:cs="Times New Roman"/>
          <w:sz w:val="24"/>
          <w:szCs w:val="24"/>
        </w:rPr>
        <w:t>tr</w:t>
      </w:r>
      <w:r w:rsidR="001D5487">
        <w:rPr>
          <w:rFonts w:ascii="Times New Roman" w:hAnsi="Times New Roman" w:cs="Times New Roman"/>
          <w:sz w:val="24"/>
          <w:szCs w:val="24"/>
        </w:rPr>
        <w:t>ies</w:t>
      </w:r>
      <w:r w:rsidR="00894882">
        <w:rPr>
          <w:rFonts w:ascii="Times New Roman" w:hAnsi="Times New Roman" w:cs="Times New Roman"/>
          <w:sz w:val="24"/>
          <w:szCs w:val="24"/>
        </w:rPr>
        <w:t xml:space="preserve"> </w:t>
      </w:r>
      <w:r w:rsidRPr="001C4D3D">
        <w:rPr>
          <w:rFonts w:ascii="Times New Roman" w:hAnsi="Times New Roman" w:cs="Times New Roman"/>
          <w:sz w:val="24"/>
          <w:szCs w:val="24"/>
        </w:rPr>
        <w:t xml:space="preserve">and fail. They come up with a good idea, put together a great team but they still can’t get </w:t>
      </w:r>
      <w:r w:rsidR="008869BE" w:rsidRPr="001C4D3D">
        <w:rPr>
          <w:rFonts w:ascii="Times New Roman" w:hAnsi="Times New Roman" w:cs="Times New Roman"/>
          <w:sz w:val="24"/>
          <w:szCs w:val="24"/>
        </w:rPr>
        <w:t>their</w:t>
      </w:r>
      <w:r w:rsidRPr="001C4D3D">
        <w:rPr>
          <w:rFonts w:ascii="Times New Roman" w:hAnsi="Times New Roman" w:cs="Times New Roman"/>
          <w:sz w:val="24"/>
          <w:szCs w:val="24"/>
        </w:rPr>
        <w:t xml:space="preserve"> business off the ground. The main problem that gets in the way of their success is </w:t>
      </w:r>
      <w:r w:rsidR="008869BE" w:rsidRPr="001C4D3D">
        <w:rPr>
          <w:rFonts w:ascii="Times New Roman" w:hAnsi="Times New Roman" w:cs="Times New Roman"/>
          <w:sz w:val="24"/>
          <w:szCs w:val="24"/>
        </w:rPr>
        <w:t>their</w:t>
      </w:r>
      <w:r w:rsidRPr="001C4D3D">
        <w:rPr>
          <w:rFonts w:ascii="Times New Roman" w:hAnsi="Times New Roman" w:cs="Times New Roman"/>
          <w:sz w:val="24"/>
          <w:szCs w:val="24"/>
        </w:rPr>
        <w:t xml:space="preserve"> marketing strategies. </w:t>
      </w:r>
      <w:r w:rsidR="0060789B" w:rsidRPr="001C4D3D">
        <w:rPr>
          <w:rFonts w:ascii="Times New Roman" w:hAnsi="Times New Roman" w:cs="Times New Roman"/>
          <w:sz w:val="24"/>
          <w:szCs w:val="24"/>
        </w:rPr>
        <w:t xml:space="preserve">There are a few crucial parts to marketing that are most companies struggle with, this writing is designed to educate on how to fix these issues. </w:t>
      </w:r>
      <w:r w:rsidR="000D7B4D" w:rsidRPr="001C4D3D">
        <w:rPr>
          <w:rFonts w:ascii="Times New Roman" w:hAnsi="Times New Roman" w:cs="Times New Roman"/>
          <w:sz w:val="24"/>
          <w:szCs w:val="24"/>
        </w:rPr>
        <w:t>According t</w:t>
      </w:r>
      <w:r w:rsidR="00E17109" w:rsidRPr="001C4D3D">
        <w:rPr>
          <w:rFonts w:ascii="Times New Roman" w:hAnsi="Times New Roman" w:cs="Times New Roman"/>
          <w:sz w:val="24"/>
          <w:szCs w:val="24"/>
        </w:rPr>
        <w:t xml:space="preserve">o </w:t>
      </w:r>
      <w:r w:rsidR="000831EB" w:rsidRPr="001C4D3D">
        <w:rPr>
          <w:rFonts w:ascii="Times New Roman" w:hAnsi="Times New Roman" w:cs="Times New Roman"/>
          <w:sz w:val="24"/>
          <w:szCs w:val="24"/>
        </w:rPr>
        <w:t xml:space="preserve">a scholarly article on advertising </w:t>
      </w:r>
      <w:r w:rsidR="00CC1A9E" w:rsidRPr="001C4D3D">
        <w:rPr>
          <w:rFonts w:ascii="Times New Roman" w:hAnsi="Times New Roman" w:cs="Times New Roman"/>
          <w:sz w:val="24"/>
          <w:szCs w:val="24"/>
        </w:rPr>
        <w:t xml:space="preserve">“within </w:t>
      </w:r>
      <w:r w:rsidR="000D7B4D" w:rsidRPr="001C4D3D">
        <w:rPr>
          <w:rFonts w:ascii="Times New Roman" w:hAnsi="Times New Roman" w:cs="Times New Roman"/>
          <w:sz w:val="24"/>
          <w:szCs w:val="24"/>
        </w:rPr>
        <w:t>their first</w:t>
      </w:r>
      <w:r w:rsidR="00CC1A9E" w:rsidRPr="001C4D3D">
        <w:rPr>
          <w:rFonts w:ascii="Times New Roman" w:hAnsi="Times New Roman" w:cs="Times New Roman"/>
          <w:sz w:val="24"/>
          <w:szCs w:val="24"/>
        </w:rPr>
        <w:t xml:space="preserve"> five years of existence, almost 50% of small businesses in the U.S. close due </w:t>
      </w:r>
      <w:r w:rsidR="000D7B4D" w:rsidRPr="001C4D3D">
        <w:rPr>
          <w:rFonts w:ascii="Times New Roman" w:hAnsi="Times New Roman" w:cs="Times New Roman"/>
          <w:sz w:val="24"/>
          <w:szCs w:val="24"/>
        </w:rPr>
        <w:t>to poor</w:t>
      </w:r>
      <w:r w:rsidR="00CC1A9E" w:rsidRPr="001C4D3D">
        <w:rPr>
          <w:rFonts w:ascii="Times New Roman" w:hAnsi="Times New Roman" w:cs="Times New Roman"/>
          <w:sz w:val="24"/>
          <w:szCs w:val="24"/>
        </w:rPr>
        <w:t xml:space="preserve"> or inadequate marketing</w:t>
      </w:r>
      <w:r w:rsidR="000D7B4D" w:rsidRPr="001C4D3D">
        <w:rPr>
          <w:rFonts w:ascii="Times New Roman" w:hAnsi="Times New Roman" w:cs="Times New Roman"/>
          <w:sz w:val="24"/>
          <w:szCs w:val="24"/>
        </w:rPr>
        <w:t>”</w:t>
      </w:r>
      <w:r w:rsidR="00CC1A9E" w:rsidRPr="001C4D3D">
        <w:rPr>
          <w:rFonts w:ascii="Times New Roman" w:hAnsi="Times New Roman" w:cs="Times New Roman"/>
          <w:sz w:val="24"/>
          <w:szCs w:val="24"/>
        </w:rPr>
        <w:t xml:space="preserve"> (Cronin-Gilmore 2012).</w:t>
      </w:r>
      <w:r w:rsidR="000831EB" w:rsidRPr="001C4D3D">
        <w:rPr>
          <w:rFonts w:ascii="Times New Roman" w:hAnsi="Times New Roman" w:cs="Times New Roman"/>
          <w:sz w:val="24"/>
          <w:szCs w:val="24"/>
        </w:rPr>
        <w:t xml:space="preserve"> </w:t>
      </w:r>
      <w:r w:rsidRPr="001C4D3D">
        <w:rPr>
          <w:rFonts w:ascii="Times New Roman" w:hAnsi="Times New Roman" w:cs="Times New Roman"/>
          <w:sz w:val="24"/>
          <w:szCs w:val="24"/>
        </w:rPr>
        <w:t>The definition of marketing is strategies and objectives use</w:t>
      </w:r>
      <w:r w:rsidR="001223D5" w:rsidRPr="001C4D3D">
        <w:rPr>
          <w:rFonts w:ascii="Times New Roman" w:hAnsi="Times New Roman" w:cs="Times New Roman"/>
          <w:sz w:val="24"/>
          <w:szCs w:val="24"/>
        </w:rPr>
        <w:t>d</w:t>
      </w:r>
      <w:r w:rsidRPr="001C4D3D">
        <w:rPr>
          <w:rFonts w:ascii="Times New Roman" w:hAnsi="Times New Roman" w:cs="Times New Roman"/>
          <w:sz w:val="24"/>
          <w:szCs w:val="24"/>
        </w:rPr>
        <w:t xml:space="preserve"> to promote business</w:t>
      </w:r>
      <w:r w:rsidR="001223D5" w:rsidRPr="001C4D3D">
        <w:rPr>
          <w:rFonts w:ascii="Times New Roman" w:hAnsi="Times New Roman" w:cs="Times New Roman"/>
          <w:sz w:val="24"/>
          <w:szCs w:val="24"/>
        </w:rPr>
        <w:t>es</w:t>
      </w:r>
      <w:r w:rsidRPr="001C4D3D">
        <w:rPr>
          <w:rFonts w:ascii="Times New Roman" w:hAnsi="Times New Roman" w:cs="Times New Roman"/>
          <w:sz w:val="24"/>
          <w:szCs w:val="24"/>
        </w:rPr>
        <w:t xml:space="preserve">. </w:t>
      </w:r>
      <w:r w:rsidR="007717ED">
        <w:rPr>
          <w:rFonts w:ascii="Times New Roman" w:hAnsi="Times New Roman" w:cs="Times New Roman"/>
          <w:sz w:val="24"/>
          <w:szCs w:val="24"/>
        </w:rPr>
        <w:t xml:space="preserve">Marketing </w:t>
      </w:r>
      <w:r w:rsidR="000150AE">
        <w:rPr>
          <w:rFonts w:ascii="Times New Roman" w:hAnsi="Times New Roman" w:cs="Times New Roman"/>
          <w:sz w:val="24"/>
          <w:szCs w:val="24"/>
        </w:rPr>
        <w:t xml:space="preserve">in other words is anyway </w:t>
      </w:r>
      <w:r w:rsidR="003F7B31">
        <w:rPr>
          <w:rFonts w:ascii="Times New Roman" w:hAnsi="Times New Roman" w:cs="Times New Roman"/>
          <w:sz w:val="24"/>
          <w:szCs w:val="24"/>
        </w:rPr>
        <w:t>a possible</w:t>
      </w:r>
      <w:r w:rsidR="000150AE">
        <w:rPr>
          <w:rFonts w:ascii="Times New Roman" w:hAnsi="Times New Roman" w:cs="Times New Roman"/>
          <w:sz w:val="24"/>
          <w:szCs w:val="24"/>
        </w:rPr>
        <w:t xml:space="preserve"> way you can get your business </w:t>
      </w:r>
      <w:r w:rsidR="003F7B31">
        <w:rPr>
          <w:rFonts w:ascii="Times New Roman" w:hAnsi="Times New Roman" w:cs="Times New Roman"/>
          <w:sz w:val="24"/>
          <w:szCs w:val="24"/>
        </w:rPr>
        <w:t xml:space="preserve">into the eyes of the consumer. </w:t>
      </w:r>
      <w:r w:rsidRPr="001C4D3D">
        <w:rPr>
          <w:rFonts w:ascii="Times New Roman" w:hAnsi="Times New Roman" w:cs="Times New Roman"/>
          <w:sz w:val="24"/>
          <w:szCs w:val="24"/>
        </w:rPr>
        <w:t>Not many people know that marketing is the backbone of business. Most people confuse advertising with marketing, and they are similar but also very different.</w:t>
      </w:r>
      <w:r w:rsidR="008869BE" w:rsidRPr="001C4D3D">
        <w:rPr>
          <w:rFonts w:ascii="Times New Roman" w:hAnsi="Times New Roman" w:cs="Times New Roman"/>
          <w:sz w:val="24"/>
          <w:szCs w:val="24"/>
        </w:rPr>
        <w:t xml:space="preserve"> </w:t>
      </w:r>
      <w:r w:rsidR="007F031A">
        <w:rPr>
          <w:rFonts w:ascii="Times New Roman" w:hAnsi="Times New Roman" w:cs="Times New Roman"/>
          <w:sz w:val="24"/>
          <w:szCs w:val="24"/>
        </w:rPr>
        <w:t xml:space="preserve">Advertising is </w:t>
      </w:r>
      <w:r w:rsidR="000C4027">
        <w:rPr>
          <w:rFonts w:ascii="Times New Roman" w:hAnsi="Times New Roman" w:cs="Times New Roman"/>
          <w:sz w:val="24"/>
          <w:szCs w:val="24"/>
        </w:rPr>
        <w:t>w</w:t>
      </w:r>
      <w:r w:rsidR="004D461F">
        <w:rPr>
          <w:rFonts w:ascii="Times New Roman" w:hAnsi="Times New Roman" w:cs="Times New Roman"/>
          <w:sz w:val="24"/>
          <w:szCs w:val="24"/>
        </w:rPr>
        <w:t xml:space="preserve">hen a business or corporation uses a means of communication </w:t>
      </w:r>
      <w:r w:rsidR="00A46E8E">
        <w:rPr>
          <w:rFonts w:ascii="Times New Roman" w:hAnsi="Times New Roman" w:cs="Times New Roman"/>
          <w:sz w:val="24"/>
          <w:szCs w:val="24"/>
        </w:rPr>
        <w:t>to</w:t>
      </w:r>
      <w:r w:rsidR="004D461F">
        <w:rPr>
          <w:rFonts w:ascii="Times New Roman" w:hAnsi="Times New Roman" w:cs="Times New Roman"/>
          <w:sz w:val="24"/>
          <w:szCs w:val="24"/>
        </w:rPr>
        <w:t xml:space="preserve"> call attention to </w:t>
      </w:r>
      <w:r w:rsidR="004906E8">
        <w:rPr>
          <w:rFonts w:ascii="Times New Roman" w:hAnsi="Times New Roman" w:cs="Times New Roman"/>
          <w:sz w:val="24"/>
          <w:szCs w:val="24"/>
        </w:rPr>
        <w:t>their</w:t>
      </w:r>
      <w:r w:rsidR="004D461F">
        <w:rPr>
          <w:rFonts w:ascii="Times New Roman" w:hAnsi="Times New Roman" w:cs="Times New Roman"/>
          <w:sz w:val="24"/>
          <w:szCs w:val="24"/>
        </w:rPr>
        <w:t xml:space="preserve"> service or product</w:t>
      </w:r>
      <w:r w:rsidR="003E6BAD">
        <w:rPr>
          <w:rFonts w:ascii="Times New Roman" w:hAnsi="Times New Roman" w:cs="Times New Roman"/>
          <w:sz w:val="24"/>
          <w:szCs w:val="24"/>
        </w:rPr>
        <w:t xml:space="preserve">. Advertising is a part of </w:t>
      </w:r>
      <w:r w:rsidR="00A46E8E">
        <w:rPr>
          <w:rFonts w:ascii="Times New Roman" w:hAnsi="Times New Roman" w:cs="Times New Roman"/>
          <w:sz w:val="24"/>
          <w:szCs w:val="24"/>
        </w:rPr>
        <w:t xml:space="preserve">marketing; marketing is the big picture with advertising being one little part. </w:t>
      </w:r>
      <w:r w:rsidR="00A46E8E" w:rsidRPr="00A46E8E">
        <w:rPr>
          <w:rFonts w:ascii="Times New Roman" w:hAnsi="Times New Roman" w:cs="Times New Roman"/>
          <w:sz w:val="24"/>
          <w:szCs w:val="24"/>
        </w:rPr>
        <w:t>In most businesses, marketing is often underused which negatively impacts businesses.</w:t>
      </w:r>
    </w:p>
    <w:p w14:paraId="6A3C7C20" w14:textId="24052489" w:rsidR="00340403" w:rsidRPr="001C4D3D" w:rsidRDefault="00167D65" w:rsidP="0066218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4D3D">
        <w:rPr>
          <w:rFonts w:ascii="Times New Roman" w:hAnsi="Times New Roman" w:cs="Times New Roman"/>
          <w:sz w:val="24"/>
          <w:szCs w:val="24"/>
        </w:rPr>
        <w:t>O</w:t>
      </w:r>
      <w:r w:rsidR="0026293F" w:rsidRPr="001C4D3D">
        <w:rPr>
          <w:rFonts w:ascii="Times New Roman" w:hAnsi="Times New Roman" w:cs="Times New Roman"/>
          <w:sz w:val="24"/>
          <w:szCs w:val="24"/>
        </w:rPr>
        <w:t xml:space="preserve">ne problem most businesses have today is </w:t>
      </w:r>
      <w:r w:rsidR="00EC3EE2" w:rsidRPr="001C4D3D">
        <w:rPr>
          <w:rFonts w:ascii="Times New Roman" w:hAnsi="Times New Roman" w:cs="Times New Roman"/>
          <w:sz w:val="24"/>
          <w:szCs w:val="24"/>
        </w:rPr>
        <w:t xml:space="preserve">brand building. Businesses </w:t>
      </w:r>
      <w:r w:rsidR="001E59D8" w:rsidRPr="001C4D3D">
        <w:rPr>
          <w:rFonts w:ascii="Times New Roman" w:hAnsi="Times New Roman" w:cs="Times New Roman"/>
          <w:sz w:val="24"/>
          <w:szCs w:val="24"/>
        </w:rPr>
        <w:t>nowadays</w:t>
      </w:r>
      <w:r w:rsidR="00B47D5A" w:rsidRPr="001C4D3D">
        <w:rPr>
          <w:rFonts w:ascii="Times New Roman" w:hAnsi="Times New Roman" w:cs="Times New Roman"/>
          <w:sz w:val="24"/>
          <w:szCs w:val="24"/>
        </w:rPr>
        <w:t xml:space="preserve"> don’t understand the concept of brand building</w:t>
      </w:r>
      <w:r w:rsidR="00711A28" w:rsidRPr="001C4D3D">
        <w:rPr>
          <w:rFonts w:ascii="Times New Roman" w:hAnsi="Times New Roman" w:cs="Times New Roman"/>
          <w:sz w:val="24"/>
          <w:szCs w:val="24"/>
        </w:rPr>
        <w:t xml:space="preserve"> and how it’s important for creating a successful company. </w:t>
      </w:r>
      <w:r w:rsidR="00957F3D" w:rsidRPr="001C4D3D">
        <w:rPr>
          <w:rFonts w:ascii="Times New Roman" w:hAnsi="Times New Roman" w:cs="Times New Roman"/>
          <w:sz w:val="24"/>
          <w:szCs w:val="24"/>
        </w:rPr>
        <w:t xml:space="preserve">It’s important </w:t>
      </w:r>
      <w:r w:rsidR="001223D5" w:rsidRPr="001C4D3D">
        <w:rPr>
          <w:rFonts w:ascii="Times New Roman" w:hAnsi="Times New Roman" w:cs="Times New Roman"/>
          <w:sz w:val="24"/>
          <w:szCs w:val="24"/>
        </w:rPr>
        <w:t>for businesses to</w:t>
      </w:r>
      <w:r w:rsidR="00957F3D" w:rsidRPr="001C4D3D">
        <w:rPr>
          <w:rFonts w:ascii="Times New Roman" w:hAnsi="Times New Roman" w:cs="Times New Roman"/>
          <w:sz w:val="24"/>
          <w:szCs w:val="24"/>
        </w:rPr>
        <w:t xml:space="preserve"> </w:t>
      </w:r>
      <w:r w:rsidR="001223D5" w:rsidRPr="001C4D3D">
        <w:rPr>
          <w:rFonts w:ascii="Times New Roman" w:hAnsi="Times New Roman" w:cs="Times New Roman"/>
          <w:sz w:val="24"/>
          <w:szCs w:val="24"/>
        </w:rPr>
        <w:t xml:space="preserve">understand their </w:t>
      </w:r>
      <w:r w:rsidR="00C11C55" w:rsidRPr="001C4D3D">
        <w:rPr>
          <w:rFonts w:ascii="Times New Roman" w:hAnsi="Times New Roman" w:cs="Times New Roman"/>
          <w:sz w:val="24"/>
          <w:szCs w:val="24"/>
        </w:rPr>
        <w:t>customers</w:t>
      </w:r>
      <w:r w:rsidR="00957F3D" w:rsidRPr="001C4D3D">
        <w:rPr>
          <w:rFonts w:ascii="Times New Roman" w:hAnsi="Times New Roman" w:cs="Times New Roman"/>
          <w:sz w:val="24"/>
          <w:szCs w:val="24"/>
        </w:rPr>
        <w:t xml:space="preserve"> </w:t>
      </w:r>
      <w:r w:rsidR="0060789B" w:rsidRPr="001C4D3D">
        <w:rPr>
          <w:rFonts w:ascii="Times New Roman" w:hAnsi="Times New Roman" w:cs="Times New Roman"/>
          <w:sz w:val="24"/>
          <w:szCs w:val="24"/>
        </w:rPr>
        <w:t>to</w:t>
      </w:r>
      <w:r w:rsidR="00957F3D" w:rsidRPr="001C4D3D">
        <w:rPr>
          <w:rFonts w:ascii="Times New Roman" w:hAnsi="Times New Roman" w:cs="Times New Roman"/>
          <w:sz w:val="24"/>
          <w:szCs w:val="24"/>
        </w:rPr>
        <w:t xml:space="preserve"> </w:t>
      </w:r>
      <w:r w:rsidR="00C11C55" w:rsidRPr="001C4D3D">
        <w:rPr>
          <w:rFonts w:ascii="Times New Roman" w:hAnsi="Times New Roman" w:cs="Times New Roman"/>
          <w:sz w:val="24"/>
          <w:szCs w:val="24"/>
        </w:rPr>
        <w:t xml:space="preserve">build a lasting relationship with </w:t>
      </w:r>
      <w:r w:rsidR="0062548E" w:rsidRPr="001C4D3D">
        <w:rPr>
          <w:rFonts w:ascii="Times New Roman" w:hAnsi="Times New Roman" w:cs="Times New Roman"/>
          <w:sz w:val="24"/>
          <w:szCs w:val="24"/>
        </w:rPr>
        <w:t xml:space="preserve">them. </w:t>
      </w:r>
      <w:r w:rsidR="005410E9">
        <w:rPr>
          <w:rFonts w:ascii="Times New Roman" w:hAnsi="Times New Roman" w:cs="Times New Roman"/>
          <w:sz w:val="24"/>
          <w:szCs w:val="24"/>
        </w:rPr>
        <w:t xml:space="preserve">A positive customer relationship is </w:t>
      </w:r>
      <w:r w:rsidR="004B11F8">
        <w:rPr>
          <w:rFonts w:ascii="Times New Roman" w:hAnsi="Times New Roman" w:cs="Times New Roman"/>
          <w:sz w:val="24"/>
          <w:szCs w:val="24"/>
        </w:rPr>
        <w:t>what’s</w:t>
      </w:r>
      <w:r w:rsidR="005410E9">
        <w:rPr>
          <w:rFonts w:ascii="Times New Roman" w:hAnsi="Times New Roman" w:cs="Times New Roman"/>
          <w:sz w:val="24"/>
          <w:szCs w:val="24"/>
        </w:rPr>
        <w:t xml:space="preserve"> </w:t>
      </w:r>
      <w:r w:rsidR="004B11F8">
        <w:rPr>
          <w:rFonts w:ascii="Times New Roman" w:hAnsi="Times New Roman" w:cs="Times New Roman"/>
          <w:sz w:val="24"/>
          <w:szCs w:val="24"/>
        </w:rPr>
        <w:t>going to</w:t>
      </w:r>
      <w:r w:rsidR="005410E9">
        <w:rPr>
          <w:rFonts w:ascii="Times New Roman" w:hAnsi="Times New Roman" w:cs="Times New Roman"/>
          <w:sz w:val="24"/>
          <w:szCs w:val="24"/>
        </w:rPr>
        <w:t xml:space="preserve"> bring the</w:t>
      </w:r>
      <w:r w:rsidR="004B11F8">
        <w:rPr>
          <w:rFonts w:ascii="Times New Roman" w:hAnsi="Times New Roman" w:cs="Times New Roman"/>
          <w:sz w:val="24"/>
          <w:szCs w:val="24"/>
        </w:rPr>
        <w:t xml:space="preserve">m back to </w:t>
      </w:r>
      <w:r w:rsidR="004B11F8">
        <w:rPr>
          <w:rFonts w:ascii="Times New Roman" w:hAnsi="Times New Roman" w:cs="Times New Roman"/>
          <w:sz w:val="24"/>
          <w:szCs w:val="24"/>
        </w:rPr>
        <w:lastRenderedPageBreak/>
        <w:t xml:space="preserve">buy again and again, </w:t>
      </w:r>
      <w:r w:rsidR="0063673A">
        <w:rPr>
          <w:rFonts w:ascii="Times New Roman" w:hAnsi="Times New Roman" w:cs="Times New Roman"/>
          <w:sz w:val="24"/>
          <w:szCs w:val="24"/>
        </w:rPr>
        <w:t>according</w:t>
      </w:r>
      <w:r w:rsidR="00FB4080" w:rsidRPr="001C4D3D">
        <w:rPr>
          <w:rFonts w:ascii="Times New Roman" w:hAnsi="Times New Roman" w:cs="Times New Roman"/>
          <w:sz w:val="24"/>
          <w:szCs w:val="24"/>
        </w:rPr>
        <w:t xml:space="preserve"> to an article </w:t>
      </w:r>
      <w:r w:rsidR="00251306" w:rsidRPr="001C4D3D">
        <w:rPr>
          <w:rFonts w:ascii="Times New Roman" w:hAnsi="Times New Roman" w:cs="Times New Roman"/>
          <w:sz w:val="24"/>
          <w:szCs w:val="24"/>
        </w:rPr>
        <w:t xml:space="preserve">“If customers perceive that the brand reflects </w:t>
      </w:r>
      <w:r w:rsidR="00974260" w:rsidRPr="001C4D3D">
        <w:rPr>
          <w:rFonts w:ascii="Times New Roman" w:hAnsi="Times New Roman" w:cs="Times New Roman"/>
          <w:sz w:val="24"/>
          <w:szCs w:val="24"/>
        </w:rPr>
        <w:t xml:space="preserve">their values and interests, then the connection between the self and the brand </w:t>
      </w:r>
      <w:r w:rsidR="00EF27F3" w:rsidRPr="001C4D3D">
        <w:rPr>
          <w:rFonts w:ascii="Times New Roman" w:hAnsi="Times New Roman" w:cs="Times New Roman"/>
          <w:sz w:val="24"/>
          <w:szCs w:val="24"/>
        </w:rPr>
        <w:t>will be strengthened…” (Jin</w:t>
      </w:r>
      <w:r w:rsidR="00EE2698" w:rsidRPr="001C4D3D">
        <w:rPr>
          <w:rFonts w:ascii="Times New Roman" w:hAnsi="Times New Roman" w:cs="Times New Roman"/>
          <w:sz w:val="24"/>
          <w:szCs w:val="24"/>
        </w:rPr>
        <w:t xml:space="preserve"> </w:t>
      </w:r>
      <w:r w:rsidR="00EF27F3" w:rsidRPr="001C4D3D">
        <w:rPr>
          <w:rFonts w:ascii="Times New Roman" w:hAnsi="Times New Roman" w:cs="Times New Roman"/>
          <w:sz w:val="24"/>
          <w:szCs w:val="24"/>
        </w:rPr>
        <w:t xml:space="preserve">2018). </w:t>
      </w:r>
      <w:r w:rsidR="00CA6C1E" w:rsidRPr="001C4D3D">
        <w:rPr>
          <w:rFonts w:ascii="Times New Roman" w:hAnsi="Times New Roman" w:cs="Times New Roman"/>
          <w:sz w:val="24"/>
          <w:szCs w:val="24"/>
        </w:rPr>
        <w:t xml:space="preserve">One way </w:t>
      </w:r>
      <w:r w:rsidR="00016792" w:rsidRPr="001C4D3D">
        <w:rPr>
          <w:rFonts w:ascii="Times New Roman" w:hAnsi="Times New Roman" w:cs="Times New Roman"/>
          <w:sz w:val="24"/>
          <w:szCs w:val="24"/>
        </w:rPr>
        <w:t>to build</w:t>
      </w:r>
      <w:r w:rsidR="00CA6C1E" w:rsidRPr="001C4D3D">
        <w:rPr>
          <w:rFonts w:ascii="Times New Roman" w:hAnsi="Times New Roman" w:cs="Times New Roman"/>
          <w:sz w:val="24"/>
          <w:szCs w:val="24"/>
        </w:rPr>
        <w:t xml:space="preserve"> </w:t>
      </w:r>
      <w:r w:rsidR="001223D5" w:rsidRPr="001C4D3D">
        <w:rPr>
          <w:rFonts w:ascii="Times New Roman" w:hAnsi="Times New Roman" w:cs="Times New Roman"/>
          <w:sz w:val="24"/>
          <w:szCs w:val="24"/>
        </w:rPr>
        <w:t xml:space="preserve">a </w:t>
      </w:r>
      <w:r w:rsidR="00CA6C1E" w:rsidRPr="001C4D3D">
        <w:rPr>
          <w:rFonts w:ascii="Times New Roman" w:hAnsi="Times New Roman" w:cs="Times New Roman"/>
          <w:sz w:val="24"/>
          <w:szCs w:val="24"/>
        </w:rPr>
        <w:t xml:space="preserve">brand is by writing a brand story. </w:t>
      </w:r>
      <w:r w:rsidR="0093066D" w:rsidRPr="001C4D3D">
        <w:rPr>
          <w:rFonts w:ascii="Times New Roman" w:hAnsi="Times New Roman" w:cs="Times New Roman"/>
          <w:sz w:val="24"/>
          <w:szCs w:val="24"/>
        </w:rPr>
        <w:t xml:space="preserve">A brand story is pretty much an overview of </w:t>
      </w:r>
      <w:r w:rsidR="001223D5" w:rsidRPr="001C4D3D">
        <w:rPr>
          <w:rFonts w:ascii="Times New Roman" w:hAnsi="Times New Roman" w:cs="Times New Roman"/>
          <w:sz w:val="24"/>
          <w:szCs w:val="24"/>
        </w:rPr>
        <w:t xml:space="preserve">a </w:t>
      </w:r>
      <w:r w:rsidR="00016792" w:rsidRPr="001C4D3D">
        <w:rPr>
          <w:rFonts w:ascii="Times New Roman" w:hAnsi="Times New Roman" w:cs="Times New Roman"/>
          <w:sz w:val="24"/>
          <w:szCs w:val="24"/>
        </w:rPr>
        <w:t>business’s</w:t>
      </w:r>
      <w:r w:rsidR="0093066D" w:rsidRPr="001C4D3D">
        <w:rPr>
          <w:rFonts w:ascii="Times New Roman" w:hAnsi="Times New Roman" w:cs="Times New Roman"/>
          <w:sz w:val="24"/>
          <w:szCs w:val="24"/>
        </w:rPr>
        <w:t xml:space="preserve"> history </w:t>
      </w:r>
      <w:r w:rsidR="00016792" w:rsidRPr="001C4D3D">
        <w:rPr>
          <w:rFonts w:ascii="Times New Roman" w:hAnsi="Times New Roman" w:cs="Times New Roman"/>
          <w:sz w:val="24"/>
          <w:szCs w:val="24"/>
        </w:rPr>
        <w:t>and</w:t>
      </w:r>
      <w:r w:rsidR="004827AB" w:rsidRPr="001C4D3D">
        <w:rPr>
          <w:rFonts w:ascii="Times New Roman" w:hAnsi="Times New Roman" w:cs="Times New Roman"/>
          <w:sz w:val="24"/>
          <w:szCs w:val="24"/>
        </w:rPr>
        <w:t xml:space="preserve"> what values </w:t>
      </w:r>
      <w:r w:rsidR="001223D5" w:rsidRPr="001C4D3D">
        <w:rPr>
          <w:rFonts w:ascii="Times New Roman" w:hAnsi="Times New Roman" w:cs="Times New Roman"/>
          <w:sz w:val="24"/>
          <w:szCs w:val="24"/>
        </w:rPr>
        <w:t>their</w:t>
      </w:r>
      <w:r w:rsidR="004827AB" w:rsidRPr="001C4D3D">
        <w:rPr>
          <w:rFonts w:ascii="Times New Roman" w:hAnsi="Times New Roman" w:cs="Times New Roman"/>
          <w:sz w:val="24"/>
          <w:szCs w:val="24"/>
        </w:rPr>
        <w:t xml:space="preserve"> brand </w:t>
      </w:r>
      <w:r w:rsidR="00016792" w:rsidRPr="001C4D3D">
        <w:rPr>
          <w:rFonts w:ascii="Times New Roman" w:hAnsi="Times New Roman" w:cs="Times New Roman"/>
          <w:sz w:val="24"/>
          <w:szCs w:val="24"/>
        </w:rPr>
        <w:t>stands by.</w:t>
      </w:r>
      <w:r w:rsidR="008061FF" w:rsidRPr="001C4D3D">
        <w:rPr>
          <w:rFonts w:ascii="Times New Roman" w:hAnsi="Times New Roman" w:cs="Times New Roman"/>
          <w:sz w:val="24"/>
          <w:szCs w:val="24"/>
        </w:rPr>
        <w:t xml:space="preserve"> </w:t>
      </w:r>
      <w:r w:rsidR="0004127D" w:rsidRPr="001C4D3D">
        <w:rPr>
          <w:rFonts w:ascii="Times New Roman" w:hAnsi="Times New Roman" w:cs="Times New Roman"/>
          <w:sz w:val="24"/>
          <w:szCs w:val="24"/>
        </w:rPr>
        <w:t xml:space="preserve">An example of a good brand story would be Apple. Apples brand </w:t>
      </w:r>
      <w:r w:rsidR="000055D0" w:rsidRPr="001C4D3D">
        <w:rPr>
          <w:rFonts w:ascii="Times New Roman" w:hAnsi="Times New Roman" w:cs="Times New Roman"/>
          <w:sz w:val="24"/>
          <w:szCs w:val="24"/>
        </w:rPr>
        <w:t>story</w:t>
      </w:r>
      <w:r w:rsidR="00807934" w:rsidRPr="001C4D3D">
        <w:rPr>
          <w:rFonts w:ascii="Times New Roman" w:hAnsi="Times New Roman" w:cs="Times New Roman"/>
          <w:sz w:val="24"/>
          <w:szCs w:val="24"/>
        </w:rPr>
        <w:t xml:space="preserve"> talks about how computers used to be so big and bulky </w:t>
      </w:r>
      <w:r w:rsidR="007C1996" w:rsidRPr="001C4D3D">
        <w:rPr>
          <w:rFonts w:ascii="Times New Roman" w:hAnsi="Times New Roman" w:cs="Times New Roman"/>
          <w:sz w:val="24"/>
          <w:szCs w:val="24"/>
        </w:rPr>
        <w:t xml:space="preserve">and not to mention too expensive for the </w:t>
      </w:r>
      <w:r w:rsidR="00FF32AF" w:rsidRPr="001C4D3D">
        <w:rPr>
          <w:rFonts w:ascii="Times New Roman" w:hAnsi="Times New Roman" w:cs="Times New Roman"/>
          <w:sz w:val="24"/>
          <w:szCs w:val="24"/>
        </w:rPr>
        <w:t>mainstream</w:t>
      </w:r>
      <w:r w:rsidR="007C1996" w:rsidRPr="001C4D3D">
        <w:rPr>
          <w:rFonts w:ascii="Times New Roman" w:hAnsi="Times New Roman" w:cs="Times New Roman"/>
          <w:sz w:val="24"/>
          <w:szCs w:val="24"/>
        </w:rPr>
        <w:t>.</w:t>
      </w:r>
      <w:r w:rsidR="00FF32AF" w:rsidRPr="001C4D3D">
        <w:rPr>
          <w:rFonts w:ascii="Times New Roman" w:hAnsi="Times New Roman" w:cs="Times New Roman"/>
          <w:sz w:val="24"/>
          <w:szCs w:val="24"/>
        </w:rPr>
        <w:t xml:space="preserve"> </w:t>
      </w:r>
      <w:r w:rsidR="00497DA7" w:rsidRPr="001C4D3D">
        <w:rPr>
          <w:rFonts w:ascii="Times New Roman" w:hAnsi="Times New Roman" w:cs="Times New Roman"/>
          <w:sz w:val="24"/>
          <w:szCs w:val="24"/>
        </w:rPr>
        <w:t>They were</w:t>
      </w:r>
      <w:r w:rsidR="00FF32AF" w:rsidRPr="001C4D3D">
        <w:rPr>
          <w:rFonts w:ascii="Times New Roman" w:hAnsi="Times New Roman" w:cs="Times New Roman"/>
          <w:sz w:val="24"/>
          <w:szCs w:val="24"/>
        </w:rPr>
        <w:t xml:space="preserve"> inspired to </w:t>
      </w:r>
      <w:r w:rsidR="00497DA7" w:rsidRPr="001C4D3D">
        <w:rPr>
          <w:rFonts w:ascii="Times New Roman" w:hAnsi="Times New Roman" w:cs="Times New Roman"/>
          <w:sz w:val="24"/>
          <w:szCs w:val="24"/>
        </w:rPr>
        <w:t xml:space="preserve">change all of that and get that type of technology into the </w:t>
      </w:r>
      <w:r w:rsidR="00427859" w:rsidRPr="001C4D3D">
        <w:rPr>
          <w:rFonts w:ascii="Times New Roman" w:hAnsi="Times New Roman" w:cs="Times New Roman"/>
          <w:sz w:val="24"/>
          <w:szCs w:val="24"/>
        </w:rPr>
        <w:t>consumers’</w:t>
      </w:r>
      <w:r w:rsidR="00497DA7" w:rsidRPr="001C4D3D">
        <w:rPr>
          <w:rFonts w:ascii="Times New Roman" w:hAnsi="Times New Roman" w:cs="Times New Roman"/>
          <w:sz w:val="24"/>
          <w:szCs w:val="24"/>
        </w:rPr>
        <w:t xml:space="preserve"> hands for the right price.</w:t>
      </w:r>
      <w:r w:rsidR="00427859" w:rsidRPr="001C4D3D">
        <w:rPr>
          <w:rFonts w:ascii="Times New Roman" w:hAnsi="Times New Roman" w:cs="Times New Roman"/>
          <w:sz w:val="24"/>
          <w:szCs w:val="24"/>
        </w:rPr>
        <w:t xml:space="preserve"> Apple also has </w:t>
      </w:r>
      <w:r w:rsidR="00472210" w:rsidRPr="001C4D3D">
        <w:rPr>
          <w:rFonts w:ascii="Times New Roman" w:hAnsi="Times New Roman" w:cs="Times New Roman"/>
          <w:sz w:val="24"/>
          <w:szCs w:val="24"/>
        </w:rPr>
        <w:t xml:space="preserve">a famous slogan that further supports </w:t>
      </w:r>
      <w:r w:rsidR="00340403" w:rsidRPr="001C4D3D">
        <w:rPr>
          <w:rFonts w:ascii="Times New Roman" w:hAnsi="Times New Roman" w:cs="Times New Roman"/>
          <w:sz w:val="24"/>
          <w:szCs w:val="24"/>
        </w:rPr>
        <w:t>their</w:t>
      </w:r>
      <w:r w:rsidR="00472210" w:rsidRPr="001C4D3D">
        <w:rPr>
          <w:rFonts w:ascii="Times New Roman" w:hAnsi="Times New Roman" w:cs="Times New Roman"/>
          <w:sz w:val="24"/>
          <w:szCs w:val="24"/>
        </w:rPr>
        <w:t xml:space="preserve"> brand story and vision, “Think Different”. </w:t>
      </w:r>
      <w:r w:rsidR="00340403" w:rsidRPr="001C4D3D">
        <w:rPr>
          <w:rFonts w:ascii="Times New Roman" w:hAnsi="Times New Roman" w:cs="Times New Roman"/>
          <w:sz w:val="24"/>
          <w:szCs w:val="24"/>
        </w:rPr>
        <w:t xml:space="preserve">Slogans are a great and easy way to </w:t>
      </w:r>
      <w:r w:rsidR="00971136" w:rsidRPr="001C4D3D">
        <w:rPr>
          <w:rFonts w:ascii="Times New Roman" w:hAnsi="Times New Roman" w:cs="Times New Roman"/>
          <w:sz w:val="24"/>
          <w:szCs w:val="24"/>
        </w:rPr>
        <w:t xml:space="preserve">build </w:t>
      </w:r>
      <w:r w:rsidR="001223D5" w:rsidRPr="001C4D3D">
        <w:rPr>
          <w:rFonts w:ascii="Times New Roman" w:hAnsi="Times New Roman" w:cs="Times New Roman"/>
          <w:sz w:val="24"/>
          <w:szCs w:val="24"/>
        </w:rPr>
        <w:t xml:space="preserve">a </w:t>
      </w:r>
      <w:r w:rsidR="00971136" w:rsidRPr="001C4D3D">
        <w:rPr>
          <w:rFonts w:ascii="Times New Roman" w:hAnsi="Times New Roman" w:cs="Times New Roman"/>
          <w:sz w:val="24"/>
          <w:szCs w:val="24"/>
        </w:rPr>
        <w:t xml:space="preserve">brand and to create a positive relationship with </w:t>
      </w:r>
      <w:r w:rsidR="004828FE" w:rsidRPr="001C4D3D">
        <w:rPr>
          <w:rFonts w:ascii="Times New Roman" w:hAnsi="Times New Roman" w:cs="Times New Roman"/>
          <w:sz w:val="24"/>
          <w:szCs w:val="24"/>
        </w:rPr>
        <w:t xml:space="preserve">its core customers. </w:t>
      </w:r>
      <w:r w:rsidR="000608CA" w:rsidRPr="001C4D3D">
        <w:rPr>
          <w:rFonts w:ascii="Times New Roman" w:hAnsi="Times New Roman" w:cs="Times New Roman"/>
          <w:sz w:val="24"/>
          <w:szCs w:val="24"/>
        </w:rPr>
        <w:t xml:space="preserve">Examples of some famous slogans from successful businesses </w:t>
      </w:r>
      <w:r w:rsidR="00FB23BB" w:rsidRPr="001C4D3D">
        <w:rPr>
          <w:rFonts w:ascii="Times New Roman" w:hAnsi="Times New Roman" w:cs="Times New Roman"/>
          <w:sz w:val="24"/>
          <w:szCs w:val="24"/>
        </w:rPr>
        <w:t>include</w:t>
      </w:r>
      <w:r w:rsidR="000608CA" w:rsidRPr="001C4D3D">
        <w:rPr>
          <w:rFonts w:ascii="Times New Roman" w:hAnsi="Times New Roman" w:cs="Times New Roman"/>
          <w:sz w:val="24"/>
          <w:szCs w:val="24"/>
        </w:rPr>
        <w:t xml:space="preserve"> </w:t>
      </w:r>
      <w:r w:rsidR="00B87104" w:rsidRPr="001C4D3D">
        <w:rPr>
          <w:rFonts w:ascii="Times New Roman" w:hAnsi="Times New Roman" w:cs="Times New Roman"/>
          <w:sz w:val="24"/>
          <w:szCs w:val="24"/>
        </w:rPr>
        <w:t xml:space="preserve">Nikes “Just </w:t>
      </w:r>
      <w:r w:rsidR="004C5CC6" w:rsidRPr="001C4D3D">
        <w:rPr>
          <w:rFonts w:ascii="Times New Roman" w:hAnsi="Times New Roman" w:cs="Times New Roman"/>
          <w:sz w:val="24"/>
          <w:szCs w:val="24"/>
        </w:rPr>
        <w:t xml:space="preserve">Do It”, </w:t>
      </w:r>
      <w:r w:rsidR="00B24485" w:rsidRPr="001C4D3D">
        <w:rPr>
          <w:rFonts w:ascii="Times New Roman" w:hAnsi="Times New Roman" w:cs="Times New Roman"/>
          <w:sz w:val="24"/>
          <w:szCs w:val="24"/>
        </w:rPr>
        <w:t xml:space="preserve">Walmart’s “Save Money Live Better” and </w:t>
      </w:r>
      <w:r w:rsidR="00C05FAC" w:rsidRPr="001C4D3D">
        <w:rPr>
          <w:rFonts w:ascii="Times New Roman" w:hAnsi="Times New Roman" w:cs="Times New Roman"/>
          <w:sz w:val="24"/>
          <w:szCs w:val="24"/>
        </w:rPr>
        <w:t xml:space="preserve">McDonalds “I’m Loving It”. </w:t>
      </w:r>
      <w:r w:rsidR="008A6916" w:rsidRPr="001C4D3D">
        <w:rPr>
          <w:rFonts w:ascii="Times New Roman" w:hAnsi="Times New Roman" w:cs="Times New Roman"/>
          <w:sz w:val="24"/>
          <w:szCs w:val="24"/>
        </w:rPr>
        <w:t xml:space="preserve">“The slogan is designed to communicate succinctly the essence of the product’s benefit or to assist its selling proposition” (Dowling &amp; </w:t>
      </w:r>
      <w:proofErr w:type="spellStart"/>
      <w:r w:rsidR="008A6916" w:rsidRPr="001C4D3D">
        <w:rPr>
          <w:rFonts w:ascii="Times New Roman" w:hAnsi="Times New Roman" w:cs="Times New Roman"/>
          <w:sz w:val="24"/>
          <w:szCs w:val="24"/>
        </w:rPr>
        <w:t>Kabanoff</w:t>
      </w:r>
      <w:proofErr w:type="spellEnd"/>
      <w:r w:rsidR="008A6916" w:rsidRPr="001C4D3D">
        <w:rPr>
          <w:rFonts w:ascii="Times New Roman" w:hAnsi="Times New Roman" w:cs="Times New Roman"/>
          <w:sz w:val="24"/>
          <w:szCs w:val="24"/>
        </w:rPr>
        <w:t xml:space="preserve"> 1996).</w:t>
      </w:r>
      <w:r w:rsidR="00445FEC">
        <w:rPr>
          <w:rFonts w:ascii="Times New Roman" w:hAnsi="Times New Roman" w:cs="Times New Roman"/>
          <w:sz w:val="24"/>
          <w:szCs w:val="24"/>
        </w:rPr>
        <w:t xml:space="preserve"> Slogans and brand stories are a big part of giving your business its own unique identity and while also bring attention to brand. </w:t>
      </w:r>
    </w:p>
    <w:p w14:paraId="51CD8AC7" w14:textId="67B92DA1" w:rsidR="00C05FAC" w:rsidRPr="001C4D3D" w:rsidRDefault="00C05FAC" w:rsidP="0066218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4D3D">
        <w:rPr>
          <w:rFonts w:ascii="Times New Roman" w:hAnsi="Times New Roman" w:cs="Times New Roman"/>
          <w:sz w:val="24"/>
          <w:szCs w:val="24"/>
        </w:rPr>
        <w:t xml:space="preserve">Another Problem </w:t>
      </w:r>
      <w:r w:rsidR="007A2FCC" w:rsidRPr="001C4D3D">
        <w:rPr>
          <w:rFonts w:ascii="Times New Roman" w:hAnsi="Times New Roman" w:cs="Times New Roman"/>
          <w:sz w:val="24"/>
          <w:szCs w:val="24"/>
        </w:rPr>
        <w:t xml:space="preserve">Businesses face </w:t>
      </w:r>
      <w:r w:rsidR="00182A7D" w:rsidRPr="001C4D3D">
        <w:rPr>
          <w:rFonts w:ascii="Times New Roman" w:hAnsi="Times New Roman" w:cs="Times New Roman"/>
          <w:sz w:val="24"/>
          <w:szCs w:val="24"/>
        </w:rPr>
        <w:t>a</w:t>
      </w:r>
      <w:r w:rsidR="00BA7F38" w:rsidRPr="001C4D3D">
        <w:rPr>
          <w:rFonts w:ascii="Times New Roman" w:hAnsi="Times New Roman" w:cs="Times New Roman"/>
          <w:sz w:val="24"/>
          <w:szCs w:val="24"/>
        </w:rPr>
        <w:t>nd</w:t>
      </w:r>
      <w:r w:rsidR="00182A7D" w:rsidRPr="001C4D3D">
        <w:rPr>
          <w:rFonts w:ascii="Times New Roman" w:hAnsi="Times New Roman" w:cs="Times New Roman"/>
          <w:sz w:val="24"/>
          <w:szCs w:val="24"/>
        </w:rPr>
        <w:t xml:space="preserve"> arguably one of the</w:t>
      </w:r>
      <w:r w:rsidR="00FB23BB" w:rsidRPr="001C4D3D">
        <w:rPr>
          <w:rFonts w:ascii="Times New Roman" w:hAnsi="Times New Roman" w:cs="Times New Roman"/>
          <w:sz w:val="24"/>
          <w:szCs w:val="24"/>
        </w:rPr>
        <w:t xml:space="preserve"> largest is advertising. Companies will often use very little or no advertising which keeps </w:t>
      </w:r>
      <w:r w:rsidR="002229B0" w:rsidRPr="001C4D3D">
        <w:rPr>
          <w:rFonts w:ascii="Times New Roman" w:hAnsi="Times New Roman" w:cs="Times New Roman"/>
          <w:sz w:val="24"/>
          <w:szCs w:val="24"/>
        </w:rPr>
        <w:t>their</w:t>
      </w:r>
      <w:r w:rsidR="00FB23BB" w:rsidRPr="001C4D3D">
        <w:rPr>
          <w:rFonts w:ascii="Times New Roman" w:hAnsi="Times New Roman" w:cs="Times New Roman"/>
          <w:sz w:val="24"/>
          <w:szCs w:val="24"/>
        </w:rPr>
        <w:t xml:space="preserve"> business in the dark and not in the eyes of the consumers where it should be. </w:t>
      </w:r>
      <w:r w:rsidR="001223D5" w:rsidRPr="001C4D3D">
        <w:rPr>
          <w:rFonts w:ascii="Times New Roman" w:hAnsi="Times New Roman" w:cs="Times New Roman"/>
          <w:sz w:val="24"/>
          <w:szCs w:val="24"/>
        </w:rPr>
        <w:t>A business</w:t>
      </w:r>
      <w:r w:rsidR="002229B0" w:rsidRPr="001C4D3D">
        <w:rPr>
          <w:rFonts w:ascii="Times New Roman" w:hAnsi="Times New Roman" w:cs="Times New Roman"/>
          <w:sz w:val="24"/>
          <w:szCs w:val="24"/>
        </w:rPr>
        <w:t xml:space="preserve"> </w:t>
      </w:r>
      <w:r w:rsidR="001223D5" w:rsidRPr="001C4D3D">
        <w:rPr>
          <w:rFonts w:ascii="Times New Roman" w:hAnsi="Times New Roman" w:cs="Times New Roman"/>
          <w:sz w:val="24"/>
          <w:szCs w:val="24"/>
        </w:rPr>
        <w:t>doesn’t</w:t>
      </w:r>
      <w:r w:rsidR="002229B0" w:rsidRPr="001C4D3D">
        <w:rPr>
          <w:rFonts w:ascii="Times New Roman" w:hAnsi="Times New Roman" w:cs="Times New Roman"/>
          <w:sz w:val="24"/>
          <w:szCs w:val="24"/>
        </w:rPr>
        <w:t xml:space="preserve"> need an expensive TV commercial to get </w:t>
      </w:r>
      <w:r w:rsidR="001223D5" w:rsidRPr="001C4D3D">
        <w:rPr>
          <w:rFonts w:ascii="Times New Roman" w:hAnsi="Times New Roman" w:cs="Times New Roman"/>
          <w:sz w:val="24"/>
          <w:szCs w:val="24"/>
        </w:rPr>
        <w:t>their</w:t>
      </w:r>
      <w:r w:rsidR="002229B0" w:rsidRPr="001C4D3D">
        <w:rPr>
          <w:rFonts w:ascii="Times New Roman" w:hAnsi="Times New Roman" w:cs="Times New Roman"/>
          <w:sz w:val="24"/>
          <w:szCs w:val="24"/>
        </w:rPr>
        <w:t xml:space="preserve"> business out there, there are plenty of cheaper methods to get the job done. </w:t>
      </w:r>
      <w:r w:rsidR="00061475" w:rsidRPr="001C4D3D">
        <w:rPr>
          <w:rFonts w:ascii="Times New Roman" w:hAnsi="Times New Roman" w:cs="Times New Roman"/>
          <w:sz w:val="24"/>
          <w:szCs w:val="24"/>
        </w:rPr>
        <w:t xml:space="preserve">The easiest method would have to be </w:t>
      </w:r>
      <w:r w:rsidR="00D71107" w:rsidRPr="001C4D3D">
        <w:rPr>
          <w:rFonts w:ascii="Times New Roman" w:hAnsi="Times New Roman" w:cs="Times New Roman"/>
          <w:sz w:val="24"/>
          <w:szCs w:val="24"/>
        </w:rPr>
        <w:t xml:space="preserve">Social Media Advertising. </w:t>
      </w:r>
      <w:r w:rsidR="003A4680" w:rsidRPr="001C4D3D">
        <w:rPr>
          <w:rFonts w:ascii="Times New Roman" w:hAnsi="Times New Roman" w:cs="Times New Roman"/>
          <w:sz w:val="24"/>
          <w:szCs w:val="24"/>
        </w:rPr>
        <w:t>Creating</w:t>
      </w:r>
      <w:r w:rsidR="00D71107" w:rsidRPr="001C4D3D">
        <w:rPr>
          <w:rFonts w:ascii="Times New Roman" w:hAnsi="Times New Roman" w:cs="Times New Roman"/>
          <w:sz w:val="24"/>
          <w:szCs w:val="24"/>
        </w:rPr>
        <w:t xml:space="preserve"> a social media platform</w:t>
      </w:r>
      <w:r w:rsidR="00620489" w:rsidRPr="001C4D3D">
        <w:rPr>
          <w:rFonts w:ascii="Times New Roman" w:hAnsi="Times New Roman" w:cs="Times New Roman"/>
          <w:sz w:val="24"/>
          <w:szCs w:val="24"/>
        </w:rPr>
        <w:t xml:space="preserve"> for </w:t>
      </w:r>
      <w:r w:rsidR="003A4680" w:rsidRPr="001C4D3D">
        <w:rPr>
          <w:rFonts w:ascii="Times New Roman" w:hAnsi="Times New Roman" w:cs="Times New Roman"/>
          <w:sz w:val="24"/>
          <w:szCs w:val="24"/>
        </w:rPr>
        <w:t>a</w:t>
      </w:r>
      <w:r w:rsidR="00620489" w:rsidRPr="001C4D3D">
        <w:rPr>
          <w:rFonts w:ascii="Times New Roman" w:hAnsi="Times New Roman" w:cs="Times New Roman"/>
          <w:sz w:val="24"/>
          <w:szCs w:val="24"/>
        </w:rPr>
        <w:t xml:space="preserve"> business </w:t>
      </w:r>
      <w:r w:rsidR="00F7418D" w:rsidRPr="001C4D3D">
        <w:rPr>
          <w:rFonts w:ascii="Times New Roman" w:hAnsi="Times New Roman" w:cs="Times New Roman"/>
          <w:sz w:val="24"/>
          <w:szCs w:val="24"/>
        </w:rPr>
        <w:t>for free and keep</w:t>
      </w:r>
      <w:r w:rsidR="003A4680" w:rsidRPr="001C4D3D">
        <w:rPr>
          <w:rFonts w:ascii="Times New Roman" w:hAnsi="Times New Roman" w:cs="Times New Roman"/>
          <w:sz w:val="24"/>
          <w:szCs w:val="24"/>
        </w:rPr>
        <w:t xml:space="preserve">ing </w:t>
      </w:r>
      <w:r w:rsidR="00F7418D" w:rsidRPr="001C4D3D">
        <w:rPr>
          <w:rFonts w:ascii="Times New Roman" w:hAnsi="Times New Roman" w:cs="Times New Roman"/>
          <w:sz w:val="24"/>
          <w:szCs w:val="24"/>
        </w:rPr>
        <w:t xml:space="preserve">followers up to date </w:t>
      </w:r>
      <w:r w:rsidR="0017213D" w:rsidRPr="001C4D3D">
        <w:rPr>
          <w:rFonts w:ascii="Times New Roman" w:hAnsi="Times New Roman" w:cs="Times New Roman"/>
          <w:sz w:val="24"/>
          <w:szCs w:val="24"/>
        </w:rPr>
        <w:t xml:space="preserve">on what </w:t>
      </w:r>
      <w:r w:rsidR="003A4680" w:rsidRPr="001C4D3D">
        <w:rPr>
          <w:rFonts w:ascii="Times New Roman" w:hAnsi="Times New Roman" w:cs="Times New Roman"/>
          <w:sz w:val="24"/>
          <w:szCs w:val="24"/>
        </w:rPr>
        <w:t>a</w:t>
      </w:r>
      <w:r w:rsidR="0017213D" w:rsidRPr="001C4D3D">
        <w:rPr>
          <w:rFonts w:ascii="Times New Roman" w:hAnsi="Times New Roman" w:cs="Times New Roman"/>
          <w:sz w:val="24"/>
          <w:szCs w:val="24"/>
        </w:rPr>
        <w:t xml:space="preserve"> business is doing. </w:t>
      </w:r>
      <w:r w:rsidR="006266C1" w:rsidRPr="001C4D3D">
        <w:rPr>
          <w:rFonts w:ascii="Times New Roman" w:hAnsi="Times New Roman" w:cs="Times New Roman"/>
          <w:sz w:val="24"/>
          <w:szCs w:val="24"/>
        </w:rPr>
        <w:t xml:space="preserve">Special events, promotional codes, </w:t>
      </w:r>
      <w:r w:rsidR="004859FE" w:rsidRPr="001C4D3D">
        <w:rPr>
          <w:rFonts w:ascii="Times New Roman" w:hAnsi="Times New Roman" w:cs="Times New Roman"/>
          <w:sz w:val="24"/>
          <w:szCs w:val="24"/>
        </w:rPr>
        <w:t xml:space="preserve">new items, are all things </w:t>
      </w:r>
      <w:r w:rsidR="003A4680" w:rsidRPr="001C4D3D">
        <w:rPr>
          <w:rFonts w:ascii="Times New Roman" w:hAnsi="Times New Roman" w:cs="Times New Roman"/>
          <w:sz w:val="24"/>
          <w:szCs w:val="24"/>
        </w:rPr>
        <w:t>a business</w:t>
      </w:r>
      <w:r w:rsidR="004859FE" w:rsidRPr="001C4D3D">
        <w:rPr>
          <w:rFonts w:ascii="Times New Roman" w:hAnsi="Times New Roman" w:cs="Times New Roman"/>
          <w:sz w:val="24"/>
          <w:szCs w:val="24"/>
        </w:rPr>
        <w:t xml:space="preserve"> need</w:t>
      </w:r>
      <w:r w:rsidR="003A4680" w:rsidRPr="001C4D3D">
        <w:rPr>
          <w:rFonts w:ascii="Times New Roman" w:hAnsi="Times New Roman" w:cs="Times New Roman"/>
          <w:sz w:val="24"/>
          <w:szCs w:val="24"/>
        </w:rPr>
        <w:t xml:space="preserve">s </w:t>
      </w:r>
      <w:r w:rsidR="004859FE" w:rsidRPr="001C4D3D">
        <w:rPr>
          <w:rFonts w:ascii="Times New Roman" w:hAnsi="Times New Roman" w:cs="Times New Roman"/>
          <w:sz w:val="24"/>
          <w:szCs w:val="24"/>
        </w:rPr>
        <w:t>to get out on soc</w:t>
      </w:r>
      <w:r w:rsidR="007E3BEA" w:rsidRPr="001C4D3D">
        <w:rPr>
          <w:rFonts w:ascii="Times New Roman" w:hAnsi="Times New Roman" w:cs="Times New Roman"/>
          <w:sz w:val="24"/>
          <w:szCs w:val="24"/>
        </w:rPr>
        <w:t xml:space="preserve">ial media. </w:t>
      </w:r>
      <w:r w:rsidR="00CC244C" w:rsidRPr="001C4D3D">
        <w:rPr>
          <w:rFonts w:ascii="Times New Roman" w:hAnsi="Times New Roman" w:cs="Times New Roman"/>
          <w:sz w:val="24"/>
          <w:szCs w:val="24"/>
        </w:rPr>
        <w:t xml:space="preserve">Theres also several different </w:t>
      </w:r>
      <w:r w:rsidR="001D5DC8" w:rsidRPr="001C4D3D">
        <w:rPr>
          <w:rFonts w:ascii="Times New Roman" w:hAnsi="Times New Roman" w:cs="Times New Roman"/>
          <w:sz w:val="24"/>
          <w:szCs w:val="24"/>
        </w:rPr>
        <w:t xml:space="preserve">platforms </w:t>
      </w:r>
      <w:r w:rsidR="003A4680" w:rsidRPr="001C4D3D">
        <w:rPr>
          <w:rFonts w:ascii="Times New Roman" w:hAnsi="Times New Roman" w:cs="Times New Roman"/>
          <w:sz w:val="24"/>
          <w:szCs w:val="24"/>
        </w:rPr>
        <w:t>to</w:t>
      </w:r>
      <w:r w:rsidR="001D5DC8" w:rsidRPr="001C4D3D">
        <w:rPr>
          <w:rFonts w:ascii="Times New Roman" w:hAnsi="Times New Roman" w:cs="Times New Roman"/>
          <w:sz w:val="24"/>
          <w:szCs w:val="24"/>
        </w:rPr>
        <w:t xml:space="preserve"> choose from, Instagram, TikTok, Facebook, Twitter, </w:t>
      </w:r>
      <w:r w:rsidR="00214CAA" w:rsidRPr="001C4D3D">
        <w:rPr>
          <w:rFonts w:ascii="Times New Roman" w:hAnsi="Times New Roman" w:cs="Times New Roman"/>
          <w:sz w:val="24"/>
          <w:szCs w:val="24"/>
        </w:rPr>
        <w:t>Pinterest, Snapchat…</w:t>
      </w:r>
      <w:r w:rsidR="00783E86" w:rsidRPr="001C4D3D">
        <w:rPr>
          <w:rFonts w:ascii="Times New Roman" w:hAnsi="Times New Roman" w:cs="Times New Roman"/>
          <w:sz w:val="24"/>
          <w:szCs w:val="24"/>
        </w:rPr>
        <w:t>. Social media</w:t>
      </w:r>
      <w:r w:rsidR="00BF3833" w:rsidRPr="001C4D3D">
        <w:rPr>
          <w:rFonts w:ascii="Times New Roman" w:hAnsi="Times New Roman" w:cs="Times New Roman"/>
          <w:sz w:val="24"/>
          <w:szCs w:val="24"/>
        </w:rPr>
        <w:t xml:space="preserve"> is the best method for reaching the younger </w:t>
      </w:r>
      <w:r w:rsidR="00BF3833" w:rsidRPr="001C4D3D">
        <w:rPr>
          <w:rFonts w:ascii="Times New Roman" w:hAnsi="Times New Roman" w:cs="Times New Roman"/>
          <w:sz w:val="24"/>
          <w:szCs w:val="24"/>
        </w:rPr>
        <w:lastRenderedPageBreak/>
        <w:t xml:space="preserve">generation </w:t>
      </w:r>
      <w:r w:rsidR="002C62FA" w:rsidRPr="001C4D3D">
        <w:rPr>
          <w:rFonts w:ascii="Times New Roman" w:hAnsi="Times New Roman" w:cs="Times New Roman"/>
          <w:sz w:val="24"/>
          <w:szCs w:val="24"/>
        </w:rPr>
        <w:t xml:space="preserve">so it’s a must </w:t>
      </w:r>
      <w:r w:rsidR="00EA4B09" w:rsidRPr="001C4D3D">
        <w:rPr>
          <w:rFonts w:ascii="Times New Roman" w:hAnsi="Times New Roman" w:cs="Times New Roman"/>
          <w:sz w:val="24"/>
          <w:szCs w:val="24"/>
        </w:rPr>
        <w:t>for advertising</w:t>
      </w:r>
      <w:r w:rsidR="0088397F" w:rsidRPr="001C4D3D">
        <w:rPr>
          <w:rFonts w:ascii="Times New Roman" w:hAnsi="Times New Roman" w:cs="Times New Roman"/>
          <w:sz w:val="24"/>
          <w:szCs w:val="24"/>
        </w:rPr>
        <w:t>. “Digital and social media strategies can help small businesses become visible, viable, and sustainable</w:t>
      </w:r>
      <w:r w:rsidR="007D5DC7" w:rsidRPr="001C4D3D">
        <w:rPr>
          <w:rFonts w:ascii="Times New Roman" w:hAnsi="Times New Roman" w:cs="Times New Roman"/>
          <w:sz w:val="24"/>
          <w:szCs w:val="24"/>
        </w:rPr>
        <w:t>”</w:t>
      </w:r>
      <w:r w:rsidR="0088397F" w:rsidRPr="001C4D3D">
        <w:rPr>
          <w:rFonts w:ascii="Times New Roman" w:hAnsi="Times New Roman" w:cs="Times New Roman"/>
          <w:sz w:val="24"/>
          <w:szCs w:val="24"/>
        </w:rPr>
        <w:t xml:space="preserve"> (Taneja &amp; Toombs 2014).</w:t>
      </w:r>
      <w:r w:rsidR="00EA4B09" w:rsidRPr="001C4D3D">
        <w:rPr>
          <w:rFonts w:ascii="Times New Roman" w:hAnsi="Times New Roman" w:cs="Times New Roman"/>
          <w:sz w:val="24"/>
          <w:szCs w:val="24"/>
        </w:rPr>
        <w:t xml:space="preserve"> </w:t>
      </w:r>
      <w:r w:rsidR="007C23E0" w:rsidRPr="001C4D3D">
        <w:rPr>
          <w:rFonts w:ascii="Times New Roman" w:hAnsi="Times New Roman" w:cs="Times New Roman"/>
          <w:sz w:val="24"/>
          <w:szCs w:val="24"/>
        </w:rPr>
        <w:t>Some other effective methods that might cost</w:t>
      </w:r>
      <w:r w:rsidR="001517B2" w:rsidRPr="001C4D3D">
        <w:rPr>
          <w:rFonts w:ascii="Times New Roman" w:hAnsi="Times New Roman" w:cs="Times New Roman"/>
          <w:sz w:val="24"/>
          <w:szCs w:val="24"/>
        </w:rPr>
        <w:t xml:space="preserve"> a little include renting billboards, paying for radio </w:t>
      </w:r>
      <w:r w:rsidR="00783E86" w:rsidRPr="001C4D3D">
        <w:rPr>
          <w:rFonts w:ascii="Times New Roman" w:hAnsi="Times New Roman" w:cs="Times New Roman"/>
          <w:sz w:val="24"/>
          <w:szCs w:val="24"/>
        </w:rPr>
        <w:t>advertisements</w:t>
      </w:r>
      <w:r w:rsidR="001517B2" w:rsidRPr="001C4D3D">
        <w:rPr>
          <w:rFonts w:ascii="Times New Roman" w:hAnsi="Times New Roman" w:cs="Times New Roman"/>
          <w:sz w:val="24"/>
          <w:szCs w:val="24"/>
        </w:rPr>
        <w:t xml:space="preserve"> and of course the most expensive </w:t>
      </w:r>
      <w:r w:rsidR="00783E86" w:rsidRPr="001C4D3D">
        <w:rPr>
          <w:rFonts w:ascii="Times New Roman" w:hAnsi="Times New Roman" w:cs="Times New Roman"/>
          <w:sz w:val="24"/>
          <w:szCs w:val="24"/>
        </w:rPr>
        <w:t>option, a TV commercial.</w:t>
      </w:r>
      <w:r w:rsidR="00C5288C">
        <w:rPr>
          <w:rFonts w:ascii="Times New Roman" w:hAnsi="Times New Roman" w:cs="Times New Roman"/>
          <w:sz w:val="24"/>
          <w:szCs w:val="24"/>
        </w:rPr>
        <w:t xml:space="preserve"> If </w:t>
      </w:r>
      <w:r w:rsidR="00723618">
        <w:rPr>
          <w:rFonts w:ascii="Times New Roman" w:hAnsi="Times New Roman" w:cs="Times New Roman"/>
          <w:sz w:val="24"/>
          <w:szCs w:val="24"/>
        </w:rPr>
        <w:t>am</w:t>
      </w:r>
      <w:r w:rsidR="00C5288C">
        <w:rPr>
          <w:rFonts w:ascii="Times New Roman" w:hAnsi="Times New Roman" w:cs="Times New Roman"/>
          <w:sz w:val="24"/>
          <w:szCs w:val="24"/>
        </w:rPr>
        <w:t xml:space="preserve"> business or company is not using effective advertising techniques than</w:t>
      </w:r>
      <w:r w:rsidR="00723618">
        <w:rPr>
          <w:rFonts w:ascii="Times New Roman" w:hAnsi="Times New Roman" w:cs="Times New Roman"/>
          <w:sz w:val="24"/>
          <w:szCs w:val="24"/>
        </w:rPr>
        <w:t xml:space="preserve"> chances are that company is not </w:t>
      </w:r>
      <w:r w:rsidR="00481107">
        <w:rPr>
          <w:rFonts w:ascii="Times New Roman" w:hAnsi="Times New Roman" w:cs="Times New Roman"/>
          <w:sz w:val="24"/>
          <w:szCs w:val="24"/>
        </w:rPr>
        <w:t>going to</w:t>
      </w:r>
      <w:r w:rsidR="00723618">
        <w:rPr>
          <w:rFonts w:ascii="Times New Roman" w:hAnsi="Times New Roman" w:cs="Times New Roman"/>
          <w:sz w:val="24"/>
          <w:szCs w:val="24"/>
        </w:rPr>
        <w:t xml:space="preserve"> be recognized by the consumers and therefore </w:t>
      </w:r>
      <w:r w:rsidR="00481107">
        <w:rPr>
          <w:rFonts w:ascii="Times New Roman" w:hAnsi="Times New Roman" w:cs="Times New Roman"/>
          <w:sz w:val="24"/>
          <w:szCs w:val="24"/>
        </w:rPr>
        <w:t xml:space="preserve">not successful in profits or in any aspect of that business industry. </w:t>
      </w:r>
    </w:p>
    <w:p w14:paraId="44AAE37D" w14:textId="6947C344" w:rsidR="00D01962" w:rsidRDefault="00D01962" w:rsidP="0066218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C4D3D">
        <w:rPr>
          <w:rFonts w:ascii="Times New Roman" w:hAnsi="Times New Roman" w:cs="Times New Roman"/>
          <w:sz w:val="24"/>
          <w:szCs w:val="24"/>
        </w:rPr>
        <w:t xml:space="preserve">New Businesses </w:t>
      </w:r>
      <w:r w:rsidR="00EC2924" w:rsidRPr="001C4D3D">
        <w:rPr>
          <w:rFonts w:ascii="Times New Roman" w:hAnsi="Times New Roman" w:cs="Times New Roman"/>
          <w:sz w:val="24"/>
          <w:szCs w:val="24"/>
        </w:rPr>
        <w:t xml:space="preserve">often stumble at establishing </w:t>
      </w:r>
      <w:r w:rsidR="00FB099F" w:rsidRPr="001C4D3D">
        <w:rPr>
          <w:rFonts w:ascii="Times New Roman" w:hAnsi="Times New Roman" w:cs="Times New Roman"/>
          <w:sz w:val="24"/>
          <w:szCs w:val="24"/>
        </w:rPr>
        <w:t>an effective customer support</w:t>
      </w:r>
      <w:r w:rsidR="00EC2924" w:rsidRPr="001C4D3D">
        <w:rPr>
          <w:rFonts w:ascii="Times New Roman" w:hAnsi="Times New Roman" w:cs="Times New Roman"/>
          <w:sz w:val="24"/>
          <w:szCs w:val="24"/>
        </w:rPr>
        <w:t xml:space="preserve">. When the customer is having an </w:t>
      </w:r>
      <w:r w:rsidR="0029378D" w:rsidRPr="001C4D3D">
        <w:rPr>
          <w:rFonts w:ascii="Times New Roman" w:hAnsi="Times New Roman" w:cs="Times New Roman"/>
          <w:sz w:val="24"/>
          <w:szCs w:val="24"/>
        </w:rPr>
        <w:t>issue,</w:t>
      </w:r>
      <w:r w:rsidR="00EC2924" w:rsidRPr="001C4D3D">
        <w:rPr>
          <w:rFonts w:ascii="Times New Roman" w:hAnsi="Times New Roman" w:cs="Times New Roman"/>
          <w:sz w:val="24"/>
          <w:szCs w:val="24"/>
        </w:rPr>
        <w:t xml:space="preserve"> </w:t>
      </w:r>
      <w:r w:rsidR="003A4680" w:rsidRPr="001C4D3D">
        <w:rPr>
          <w:rFonts w:ascii="Times New Roman" w:hAnsi="Times New Roman" w:cs="Times New Roman"/>
          <w:sz w:val="24"/>
          <w:szCs w:val="24"/>
        </w:rPr>
        <w:t xml:space="preserve">the </w:t>
      </w:r>
      <w:r w:rsidR="00EC2924" w:rsidRPr="001C4D3D">
        <w:rPr>
          <w:rFonts w:ascii="Times New Roman" w:hAnsi="Times New Roman" w:cs="Times New Roman"/>
          <w:sz w:val="24"/>
          <w:szCs w:val="24"/>
        </w:rPr>
        <w:t>company needs to be able to quickly address and so</w:t>
      </w:r>
      <w:r w:rsidR="0029378D" w:rsidRPr="001C4D3D">
        <w:rPr>
          <w:rFonts w:ascii="Times New Roman" w:hAnsi="Times New Roman" w:cs="Times New Roman"/>
          <w:sz w:val="24"/>
          <w:szCs w:val="24"/>
        </w:rPr>
        <w:t xml:space="preserve">lve </w:t>
      </w:r>
      <w:r w:rsidR="00EC2924" w:rsidRPr="001C4D3D">
        <w:rPr>
          <w:rFonts w:ascii="Times New Roman" w:hAnsi="Times New Roman" w:cs="Times New Roman"/>
          <w:sz w:val="24"/>
          <w:szCs w:val="24"/>
        </w:rPr>
        <w:t xml:space="preserve">said issue. </w:t>
      </w:r>
      <w:r w:rsidR="007D5DC7" w:rsidRPr="001C4D3D">
        <w:rPr>
          <w:rFonts w:ascii="Times New Roman" w:hAnsi="Times New Roman" w:cs="Times New Roman"/>
          <w:sz w:val="24"/>
          <w:szCs w:val="24"/>
        </w:rPr>
        <w:t>“</w:t>
      </w:r>
      <w:r w:rsidR="00804760" w:rsidRPr="001C4D3D">
        <w:rPr>
          <w:rFonts w:ascii="Times New Roman" w:hAnsi="Times New Roman" w:cs="Times New Roman"/>
          <w:sz w:val="24"/>
          <w:szCs w:val="24"/>
        </w:rPr>
        <w:t>Customer satisfaction or dissatisfaction is derived from experience with a service encounter and the comparison of that experience to a given standard</w:t>
      </w:r>
      <w:r w:rsidR="007D5DC7" w:rsidRPr="001C4D3D">
        <w:rPr>
          <w:rFonts w:ascii="Times New Roman" w:hAnsi="Times New Roman" w:cs="Times New Roman"/>
          <w:sz w:val="24"/>
          <w:szCs w:val="24"/>
        </w:rPr>
        <w:t>” (</w:t>
      </w:r>
      <w:r w:rsidR="00B777AD" w:rsidRPr="001C4D3D">
        <w:rPr>
          <w:rFonts w:ascii="Times New Roman" w:hAnsi="Times New Roman" w:cs="Times New Roman"/>
          <w:sz w:val="24"/>
          <w:szCs w:val="24"/>
        </w:rPr>
        <w:t>Helms &amp; Mayo</w:t>
      </w:r>
      <w:r w:rsidR="00EE2698" w:rsidRPr="001C4D3D">
        <w:rPr>
          <w:rFonts w:ascii="Times New Roman" w:hAnsi="Times New Roman" w:cs="Times New Roman"/>
          <w:sz w:val="24"/>
          <w:szCs w:val="24"/>
        </w:rPr>
        <w:t xml:space="preserve"> </w:t>
      </w:r>
      <w:r w:rsidR="00A827EE" w:rsidRPr="001C4D3D">
        <w:rPr>
          <w:rFonts w:ascii="Times New Roman" w:hAnsi="Times New Roman" w:cs="Times New Roman"/>
          <w:sz w:val="24"/>
          <w:szCs w:val="24"/>
        </w:rPr>
        <w:t xml:space="preserve">2008). </w:t>
      </w:r>
      <w:r w:rsidR="008D5C51" w:rsidRPr="001C4D3D">
        <w:rPr>
          <w:rFonts w:ascii="Times New Roman" w:hAnsi="Times New Roman" w:cs="Times New Roman"/>
          <w:sz w:val="24"/>
          <w:szCs w:val="24"/>
        </w:rPr>
        <w:t xml:space="preserve">Customer </w:t>
      </w:r>
      <w:r w:rsidR="00F15EDA" w:rsidRPr="001C4D3D">
        <w:rPr>
          <w:rFonts w:ascii="Times New Roman" w:hAnsi="Times New Roman" w:cs="Times New Roman"/>
          <w:sz w:val="24"/>
          <w:szCs w:val="24"/>
        </w:rPr>
        <w:t>service</w:t>
      </w:r>
      <w:r w:rsidR="0029378D" w:rsidRPr="001C4D3D">
        <w:rPr>
          <w:rFonts w:ascii="Times New Roman" w:hAnsi="Times New Roman" w:cs="Times New Roman"/>
          <w:sz w:val="24"/>
          <w:szCs w:val="24"/>
        </w:rPr>
        <w:t xml:space="preserve"> also leads back a little into brand building discussed earlier. When the customer knows that the </w:t>
      </w:r>
      <w:r w:rsidR="00002FDC" w:rsidRPr="001C4D3D">
        <w:rPr>
          <w:rFonts w:ascii="Times New Roman" w:hAnsi="Times New Roman" w:cs="Times New Roman"/>
          <w:sz w:val="24"/>
          <w:szCs w:val="24"/>
        </w:rPr>
        <w:t>c</w:t>
      </w:r>
      <w:r w:rsidR="0029378D" w:rsidRPr="001C4D3D">
        <w:rPr>
          <w:rFonts w:ascii="Times New Roman" w:hAnsi="Times New Roman" w:cs="Times New Roman"/>
          <w:sz w:val="24"/>
          <w:szCs w:val="24"/>
        </w:rPr>
        <w:t xml:space="preserve">ompany cares </w:t>
      </w:r>
      <w:r w:rsidR="00002FDC" w:rsidRPr="001C4D3D">
        <w:rPr>
          <w:rFonts w:ascii="Times New Roman" w:hAnsi="Times New Roman" w:cs="Times New Roman"/>
          <w:sz w:val="24"/>
          <w:szCs w:val="24"/>
        </w:rPr>
        <w:t xml:space="preserve">It establishes a relationship between the pair </w:t>
      </w:r>
      <w:r w:rsidR="00A014A6" w:rsidRPr="001C4D3D">
        <w:rPr>
          <w:rFonts w:ascii="Times New Roman" w:hAnsi="Times New Roman" w:cs="Times New Roman"/>
          <w:sz w:val="24"/>
          <w:szCs w:val="24"/>
        </w:rPr>
        <w:t>and</w:t>
      </w:r>
      <w:r w:rsidR="00002FDC" w:rsidRPr="001C4D3D">
        <w:rPr>
          <w:rFonts w:ascii="Times New Roman" w:hAnsi="Times New Roman" w:cs="Times New Roman"/>
          <w:sz w:val="24"/>
          <w:szCs w:val="24"/>
        </w:rPr>
        <w:t xml:space="preserve"> makes </w:t>
      </w:r>
      <w:r w:rsidR="003A4680" w:rsidRPr="001C4D3D">
        <w:rPr>
          <w:rFonts w:ascii="Times New Roman" w:hAnsi="Times New Roman" w:cs="Times New Roman"/>
          <w:sz w:val="24"/>
          <w:szCs w:val="24"/>
        </w:rPr>
        <w:t>the</w:t>
      </w:r>
      <w:r w:rsidR="00002FDC" w:rsidRPr="001C4D3D">
        <w:rPr>
          <w:rFonts w:ascii="Times New Roman" w:hAnsi="Times New Roman" w:cs="Times New Roman"/>
          <w:sz w:val="24"/>
          <w:szCs w:val="24"/>
        </w:rPr>
        <w:t xml:space="preserve"> business </w:t>
      </w:r>
      <w:r w:rsidR="00C64B25" w:rsidRPr="001C4D3D">
        <w:rPr>
          <w:rFonts w:ascii="Times New Roman" w:hAnsi="Times New Roman" w:cs="Times New Roman"/>
          <w:sz w:val="24"/>
          <w:szCs w:val="24"/>
        </w:rPr>
        <w:t xml:space="preserve">look good in the eyes of the public. </w:t>
      </w:r>
      <w:r w:rsidR="005F4FE4" w:rsidRPr="001C4D3D">
        <w:rPr>
          <w:rFonts w:ascii="Times New Roman" w:hAnsi="Times New Roman" w:cs="Times New Roman"/>
          <w:sz w:val="24"/>
          <w:szCs w:val="24"/>
        </w:rPr>
        <w:t>Amazon</w:t>
      </w:r>
      <w:r w:rsidR="00A014A6" w:rsidRPr="001C4D3D">
        <w:rPr>
          <w:rFonts w:ascii="Times New Roman" w:hAnsi="Times New Roman" w:cs="Times New Roman"/>
          <w:sz w:val="24"/>
          <w:szCs w:val="24"/>
        </w:rPr>
        <w:t xml:space="preserve"> is well known for having great communication methods. </w:t>
      </w:r>
      <w:r w:rsidR="004A2B2E" w:rsidRPr="001C4D3D">
        <w:rPr>
          <w:rFonts w:ascii="Times New Roman" w:hAnsi="Times New Roman" w:cs="Times New Roman"/>
          <w:sz w:val="24"/>
          <w:szCs w:val="24"/>
        </w:rPr>
        <w:t>Amazons’</w:t>
      </w:r>
      <w:r w:rsidR="00A00573" w:rsidRPr="001C4D3D">
        <w:rPr>
          <w:rFonts w:ascii="Times New Roman" w:hAnsi="Times New Roman" w:cs="Times New Roman"/>
          <w:sz w:val="24"/>
          <w:szCs w:val="24"/>
        </w:rPr>
        <w:t xml:space="preserve"> customer service </w:t>
      </w:r>
      <w:r w:rsidR="00020019" w:rsidRPr="001C4D3D">
        <w:rPr>
          <w:rFonts w:ascii="Times New Roman" w:hAnsi="Times New Roman" w:cs="Times New Roman"/>
          <w:sz w:val="24"/>
          <w:szCs w:val="24"/>
        </w:rPr>
        <w:t xml:space="preserve">is </w:t>
      </w:r>
      <w:r w:rsidR="00F677E7" w:rsidRPr="001C4D3D">
        <w:rPr>
          <w:rFonts w:ascii="Times New Roman" w:hAnsi="Times New Roman" w:cs="Times New Roman"/>
          <w:sz w:val="24"/>
          <w:szCs w:val="24"/>
        </w:rPr>
        <w:t>excellent,</w:t>
      </w:r>
      <w:r w:rsidR="00020019" w:rsidRPr="001C4D3D">
        <w:rPr>
          <w:rFonts w:ascii="Times New Roman" w:hAnsi="Times New Roman" w:cs="Times New Roman"/>
          <w:sz w:val="24"/>
          <w:szCs w:val="24"/>
        </w:rPr>
        <w:t xml:space="preserve"> </w:t>
      </w:r>
      <w:r w:rsidR="00F677E7" w:rsidRPr="001C4D3D">
        <w:rPr>
          <w:rFonts w:ascii="Times New Roman" w:hAnsi="Times New Roman" w:cs="Times New Roman"/>
          <w:sz w:val="24"/>
          <w:szCs w:val="24"/>
        </w:rPr>
        <w:t>and</w:t>
      </w:r>
      <w:r w:rsidR="00020019" w:rsidRPr="001C4D3D">
        <w:rPr>
          <w:rFonts w:ascii="Times New Roman" w:hAnsi="Times New Roman" w:cs="Times New Roman"/>
          <w:sz w:val="24"/>
          <w:szCs w:val="24"/>
        </w:rPr>
        <w:t xml:space="preserve"> </w:t>
      </w:r>
      <w:r w:rsidR="003409DF" w:rsidRPr="001C4D3D">
        <w:rPr>
          <w:rFonts w:ascii="Times New Roman" w:hAnsi="Times New Roman" w:cs="Times New Roman"/>
          <w:sz w:val="24"/>
          <w:szCs w:val="24"/>
        </w:rPr>
        <w:t>their</w:t>
      </w:r>
      <w:r w:rsidR="00020019" w:rsidRPr="001C4D3D">
        <w:rPr>
          <w:rFonts w:ascii="Times New Roman" w:hAnsi="Times New Roman" w:cs="Times New Roman"/>
          <w:sz w:val="24"/>
          <w:szCs w:val="24"/>
        </w:rPr>
        <w:t xml:space="preserve"> support</w:t>
      </w:r>
      <w:r w:rsidR="004A2B2E" w:rsidRPr="001C4D3D">
        <w:rPr>
          <w:rFonts w:ascii="Times New Roman" w:hAnsi="Times New Roman" w:cs="Times New Roman"/>
          <w:sz w:val="24"/>
          <w:szCs w:val="24"/>
        </w:rPr>
        <w:t xml:space="preserve"> bots are too. If </w:t>
      </w:r>
      <w:r w:rsidR="00F677E7" w:rsidRPr="001C4D3D">
        <w:rPr>
          <w:rFonts w:ascii="Times New Roman" w:hAnsi="Times New Roman" w:cs="Times New Roman"/>
          <w:sz w:val="24"/>
          <w:szCs w:val="24"/>
        </w:rPr>
        <w:t>there’s</w:t>
      </w:r>
      <w:r w:rsidR="004A2B2E" w:rsidRPr="001C4D3D">
        <w:rPr>
          <w:rFonts w:ascii="Times New Roman" w:hAnsi="Times New Roman" w:cs="Times New Roman"/>
          <w:sz w:val="24"/>
          <w:szCs w:val="24"/>
        </w:rPr>
        <w:t xml:space="preserve"> ever an </w:t>
      </w:r>
      <w:r w:rsidR="00F677E7" w:rsidRPr="001C4D3D">
        <w:rPr>
          <w:rFonts w:ascii="Times New Roman" w:hAnsi="Times New Roman" w:cs="Times New Roman"/>
          <w:sz w:val="24"/>
          <w:szCs w:val="24"/>
        </w:rPr>
        <w:t>issue</w:t>
      </w:r>
      <w:r w:rsidR="004A2B2E" w:rsidRPr="001C4D3D">
        <w:rPr>
          <w:rFonts w:ascii="Times New Roman" w:hAnsi="Times New Roman" w:cs="Times New Roman"/>
          <w:sz w:val="24"/>
          <w:szCs w:val="24"/>
        </w:rPr>
        <w:t xml:space="preserve"> that comes up with one of </w:t>
      </w:r>
      <w:r w:rsidR="003409DF" w:rsidRPr="001C4D3D">
        <w:rPr>
          <w:rFonts w:ascii="Times New Roman" w:hAnsi="Times New Roman" w:cs="Times New Roman"/>
          <w:sz w:val="24"/>
          <w:szCs w:val="24"/>
        </w:rPr>
        <w:t>their orders</w:t>
      </w:r>
      <w:r w:rsidR="00F677E7" w:rsidRPr="001C4D3D">
        <w:rPr>
          <w:rFonts w:ascii="Times New Roman" w:hAnsi="Times New Roman" w:cs="Times New Roman"/>
          <w:sz w:val="24"/>
          <w:szCs w:val="24"/>
        </w:rPr>
        <w:t xml:space="preserve"> </w:t>
      </w:r>
      <w:r w:rsidR="003409DF" w:rsidRPr="001C4D3D">
        <w:rPr>
          <w:rFonts w:ascii="Times New Roman" w:hAnsi="Times New Roman" w:cs="Times New Roman"/>
          <w:sz w:val="24"/>
          <w:szCs w:val="24"/>
        </w:rPr>
        <w:t xml:space="preserve">Amazons quickly able to solve it, that’s </w:t>
      </w:r>
      <w:r w:rsidR="00144A74" w:rsidRPr="001C4D3D">
        <w:rPr>
          <w:rFonts w:ascii="Times New Roman" w:hAnsi="Times New Roman" w:cs="Times New Roman"/>
          <w:sz w:val="24"/>
          <w:szCs w:val="24"/>
        </w:rPr>
        <w:t>what makes a company respectable</w:t>
      </w:r>
      <w:r w:rsidR="00F15EDA" w:rsidRPr="001C4D3D">
        <w:rPr>
          <w:rFonts w:ascii="Times New Roman" w:hAnsi="Times New Roman" w:cs="Times New Roman"/>
          <w:sz w:val="24"/>
          <w:szCs w:val="24"/>
        </w:rPr>
        <w:t xml:space="preserve">. </w:t>
      </w:r>
      <w:r w:rsidR="00826DE7" w:rsidRPr="001C4D3D">
        <w:rPr>
          <w:rFonts w:ascii="Times New Roman" w:hAnsi="Times New Roman" w:cs="Times New Roman"/>
          <w:sz w:val="24"/>
          <w:szCs w:val="24"/>
        </w:rPr>
        <w:t xml:space="preserve">Ai Is becoming a huge </w:t>
      </w:r>
      <w:r w:rsidR="00844EC6" w:rsidRPr="001C4D3D">
        <w:rPr>
          <w:rFonts w:ascii="Times New Roman" w:hAnsi="Times New Roman" w:cs="Times New Roman"/>
          <w:sz w:val="24"/>
          <w:szCs w:val="24"/>
        </w:rPr>
        <w:t>part of customer service that is saving businesses a lot of money.</w:t>
      </w:r>
      <w:r w:rsidR="00B7200B" w:rsidRPr="001C4D3D">
        <w:rPr>
          <w:rFonts w:ascii="Times New Roman" w:hAnsi="Times New Roman" w:cs="Times New Roman"/>
          <w:sz w:val="24"/>
          <w:szCs w:val="24"/>
        </w:rPr>
        <w:t xml:space="preserve"> “The most prominent characteristics of A</w:t>
      </w:r>
      <w:r w:rsidR="00780C8A">
        <w:rPr>
          <w:rFonts w:ascii="Times New Roman" w:hAnsi="Times New Roman" w:cs="Times New Roman"/>
          <w:sz w:val="24"/>
          <w:szCs w:val="24"/>
        </w:rPr>
        <w:t>i</w:t>
      </w:r>
      <w:r w:rsidR="00B7200B" w:rsidRPr="001C4D3D">
        <w:rPr>
          <w:rFonts w:ascii="Times New Roman" w:hAnsi="Times New Roman" w:cs="Times New Roman"/>
          <w:sz w:val="24"/>
          <w:szCs w:val="24"/>
        </w:rPr>
        <w:t xml:space="preserve"> chatbots are that they are always available, omnipresent, provide services with consistent quality and effectively handle customer requirements”</w:t>
      </w:r>
      <w:r w:rsidR="00AB275C" w:rsidRPr="001C4D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B275C" w:rsidRPr="001C4D3D">
        <w:rPr>
          <w:rFonts w:ascii="Times New Roman" w:hAnsi="Times New Roman" w:cs="Times New Roman"/>
          <w:sz w:val="24"/>
          <w:szCs w:val="24"/>
        </w:rPr>
        <w:t>Bakhasi</w:t>
      </w:r>
      <w:proofErr w:type="spellEnd"/>
      <w:r w:rsidR="0047448C" w:rsidRPr="001C4D3D">
        <w:rPr>
          <w:rFonts w:ascii="Times New Roman" w:hAnsi="Times New Roman" w:cs="Times New Roman"/>
          <w:sz w:val="24"/>
          <w:szCs w:val="24"/>
        </w:rPr>
        <w:t xml:space="preserve"> </w:t>
      </w:r>
      <w:r w:rsidR="00AB275C" w:rsidRPr="001C4D3D">
        <w:rPr>
          <w:rFonts w:ascii="Times New Roman" w:hAnsi="Times New Roman" w:cs="Times New Roman"/>
          <w:sz w:val="24"/>
          <w:szCs w:val="24"/>
        </w:rPr>
        <w:t>&amp; Deloitte</w:t>
      </w:r>
      <w:r w:rsidR="0047448C" w:rsidRPr="001C4D3D">
        <w:rPr>
          <w:rFonts w:ascii="Times New Roman" w:hAnsi="Times New Roman" w:cs="Times New Roman"/>
          <w:sz w:val="24"/>
          <w:szCs w:val="24"/>
        </w:rPr>
        <w:t xml:space="preserve"> 2018). </w:t>
      </w:r>
      <w:r w:rsidR="00844EC6" w:rsidRPr="001C4D3D">
        <w:rPr>
          <w:rFonts w:ascii="Times New Roman" w:hAnsi="Times New Roman" w:cs="Times New Roman"/>
          <w:sz w:val="24"/>
          <w:szCs w:val="24"/>
        </w:rPr>
        <w:t xml:space="preserve"> </w:t>
      </w:r>
      <w:r w:rsidR="00F15EDA" w:rsidRPr="001C4D3D">
        <w:rPr>
          <w:rFonts w:ascii="Times New Roman" w:hAnsi="Times New Roman" w:cs="Times New Roman"/>
          <w:sz w:val="24"/>
          <w:szCs w:val="24"/>
        </w:rPr>
        <w:t>Customer service</w:t>
      </w:r>
      <w:r w:rsidR="00B67A38" w:rsidRPr="001C4D3D">
        <w:rPr>
          <w:rFonts w:ascii="Times New Roman" w:hAnsi="Times New Roman" w:cs="Times New Roman"/>
          <w:sz w:val="24"/>
          <w:szCs w:val="24"/>
        </w:rPr>
        <w:t xml:space="preserve"> </w:t>
      </w:r>
      <w:r w:rsidR="00F15EDA" w:rsidRPr="001C4D3D">
        <w:rPr>
          <w:rFonts w:ascii="Times New Roman" w:hAnsi="Times New Roman" w:cs="Times New Roman"/>
          <w:sz w:val="24"/>
          <w:szCs w:val="24"/>
        </w:rPr>
        <w:t xml:space="preserve">for </w:t>
      </w:r>
      <w:r w:rsidR="00A32591" w:rsidRPr="001C4D3D">
        <w:rPr>
          <w:rFonts w:ascii="Times New Roman" w:hAnsi="Times New Roman" w:cs="Times New Roman"/>
          <w:sz w:val="24"/>
          <w:szCs w:val="24"/>
        </w:rPr>
        <w:t>business</w:t>
      </w:r>
      <w:r w:rsidR="001223D5" w:rsidRPr="001C4D3D">
        <w:rPr>
          <w:rFonts w:ascii="Times New Roman" w:hAnsi="Times New Roman" w:cs="Times New Roman"/>
          <w:sz w:val="24"/>
          <w:szCs w:val="24"/>
        </w:rPr>
        <w:t>es</w:t>
      </w:r>
      <w:r w:rsidR="00A32591" w:rsidRPr="001C4D3D">
        <w:rPr>
          <w:rFonts w:ascii="Times New Roman" w:hAnsi="Times New Roman" w:cs="Times New Roman"/>
          <w:sz w:val="24"/>
          <w:szCs w:val="24"/>
        </w:rPr>
        <w:t xml:space="preserve"> through means of social media </w:t>
      </w:r>
      <w:r w:rsidR="00B10989" w:rsidRPr="001C4D3D">
        <w:rPr>
          <w:rFonts w:ascii="Times New Roman" w:hAnsi="Times New Roman" w:cs="Times New Roman"/>
          <w:sz w:val="24"/>
          <w:szCs w:val="24"/>
        </w:rPr>
        <w:t>is</w:t>
      </w:r>
      <w:r w:rsidR="00A32591" w:rsidRPr="001C4D3D">
        <w:rPr>
          <w:rFonts w:ascii="Times New Roman" w:hAnsi="Times New Roman" w:cs="Times New Roman"/>
          <w:sz w:val="24"/>
          <w:szCs w:val="24"/>
        </w:rPr>
        <w:t xml:space="preserve"> essential in </w:t>
      </w:r>
      <w:r w:rsidR="00B10349" w:rsidRPr="001C4D3D">
        <w:rPr>
          <w:rFonts w:ascii="Times New Roman" w:hAnsi="Times New Roman" w:cs="Times New Roman"/>
          <w:sz w:val="24"/>
          <w:szCs w:val="24"/>
        </w:rPr>
        <w:t>today’s</w:t>
      </w:r>
      <w:r w:rsidR="00A32591" w:rsidRPr="001C4D3D">
        <w:rPr>
          <w:rFonts w:ascii="Times New Roman" w:hAnsi="Times New Roman" w:cs="Times New Roman"/>
          <w:sz w:val="24"/>
          <w:szCs w:val="24"/>
        </w:rPr>
        <w:t xml:space="preserve"> world. </w:t>
      </w:r>
      <w:r w:rsidR="00F05E5F" w:rsidRPr="001C4D3D">
        <w:rPr>
          <w:rFonts w:ascii="Times New Roman" w:hAnsi="Times New Roman" w:cs="Times New Roman"/>
          <w:sz w:val="24"/>
          <w:szCs w:val="24"/>
        </w:rPr>
        <w:t>Not only through social media but also through emails</w:t>
      </w:r>
      <w:r w:rsidR="00B10349" w:rsidRPr="001C4D3D">
        <w:rPr>
          <w:rFonts w:ascii="Times New Roman" w:hAnsi="Times New Roman" w:cs="Times New Roman"/>
          <w:sz w:val="24"/>
          <w:szCs w:val="24"/>
        </w:rPr>
        <w:t xml:space="preserve"> and </w:t>
      </w:r>
      <w:r w:rsidR="00F05E5F" w:rsidRPr="001C4D3D">
        <w:rPr>
          <w:rFonts w:ascii="Times New Roman" w:hAnsi="Times New Roman" w:cs="Times New Roman"/>
          <w:sz w:val="24"/>
          <w:szCs w:val="24"/>
        </w:rPr>
        <w:t>physical mail</w:t>
      </w:r>
      <w:r w:rsidR="00B10349" w:rsidRPr="001C4D3D">
        <w:rPr>
          <w:rFonts w:ascii="Times New Roman" w:hAnsi="Times New Roman" w:cs="Times New Roman"/>
          <w:sz w:val="24"/>
          <w:szCs w:val="24"/>
        </w:rPr>
        <w:t xml:space="preserve">. </w:t>
      </w:r>
      <w:r w:rsidR="00B10989" w:rsidRPr="001C4D3D">
        <w:rPr>
          <w:rFonts w:ascii="Times New Roman" w:hAnsi="Times New Roman" w:cs="Times New Roman"/>
          <w:sz w:val="24"/>
          <w:szCs w:val="24"/>
        </w:rPr>
        <w:t xml:space="preserve">A </w:t>
      </w:r>
      <w:r w:rsidR="00B67460" w:rsidRPr="001C4D3D">
        <w:rPr>
          <w:rFonts w:ascii="Times New Roman" w:hAnsi="Times New Roman" w:cs="Times New Roman"/>
          <w:sz w:val="24"/>
          <w:szCs w:val="24"/>
        </w:rPr>
        <w:t>good</w:t>
      </w:r>
      <w:r w:rsidR="00B10989" w:rsidRPr="001C4D3D">
        <w:rPr>
          <w:rFonts w:ascii="Times New Roman" w:hAnsi="Times New Roman" w:cs="Times New Roman"/>
          <w:sz w:val="24"/>
          <w:szCs w:val="24"/>
        </w:rPr>
        <w:t xml:space="preserve"> example of a business that has terrible customer service is Comcast. </w:t>
      </w:r>
      <w:r w:rsidR="00B85926" w:rsidRPr="001C4D3D">
        <w:rPr>
          <w:rFonts w:ascii="Times New Roman" w:hAnsi="Times New Roman" w:cs="Times New Roman"/>
          <w:sz w:val="24"/>
          <w:szCs w:val="24"/>
        </w:rPr>
        <w:t>Their</w:t>
      </w:r>
      <w:r w:rsidR="00806B54" w:rsidRPr="001C4D3D">
        <w:rPr>
          <w:rFonts w:ascii="Times New Roman" w:hAnsi="Times New Roman" w:cs="Times New Roman"/>
          <w:sz w:val="24"/>
          <w:szCs w:val="24"/>
        </w:rPr>
        <w:t xml:space="preserve"> customer service is slow, unreliable and </w:t>
      </w:r>
      <w:r w:rsidR="00457503" w:rsidRPr="001C4D3D">
        <w:rPr>
          <w:rFonts w:ascii="Times New Roman" w:hAnsi="Times New Roman" w:cs="Times New Roman"/>
          <w:sz w:val="24"/>
          <w:szCs w:val="24"/>
        </w:rPr>
        <w:t>it’s</w:t>
      </w:r>
      <w:r w:rsidR="00806B54" w:rsidRPr="001C4D3D">
        <w:rPr>
          <w:rFonts w:ascii="Times New Roman" w:hAnsi="Times New Roman" w:cs="Times New Roman"/>
          <w:sz w:val="24"/>
          <w:szCs w:val="24"/>
        </w:rPr>
        <w:t xml:space="preserve"> very clear that they don’t </w:t>
      </w:r>
      <w:r w:rsidR="00806B54" w:rsidRPr="001C4D3D">
        <w:rPr>
          <w:rFonts w:ascii="Times New Roman" w:hAnsi="Times New Roman" w:cs="Times New Roman"/>
          <w:sz w:val="24"/>
          <w:szCs w:val="24"/>
        </w:rPr>
        <w:lastRenderedPageBreak/>
        <w:t xml:space="preserve">care about </w:t>
      </w:r>
      <w:r w:rsidR="0060789B" w:rsidRPr="001C4D3D">
        <w:rPr>
          <w:rFonts w:ascii="Times New Roman" w:hAnsi="Times New Roman" w:cs="Times New Roman"/>
          <w:sz w:val="24"/>
          <w:szCs w:val="24"/>
        </w:rPr>
        <w:t>their</w:t>
      </w:r>
      <w:r w:rsidR="001223D5" w:rsidRPr="001C4D3D">
        <w:rPr>
          <w:rFonts w:ascii="Times New Roman" w:hAnsi="Times New Roman" w:cs="Times New Roman"/>
          <w:sz w:val="24"/>
          <w:szCs w:val="24"/>
        </w:rPr>
        <w:t xml:space="preserve"> consumers</w:t>
      </w:r>
      <w:r w:rsidR="00806B54" w:rsidRPr="001C4D3D">
        <w:rPr>
          <w:rFonts w:ascii="Times New Roman" w:hAnsi="Times New Roman" w:cs="Times New Roman"/>
          <w:sz w:val="24"/>
          <w:szCs w:val="24"/>
        </w:rPr>
        <w:t xml:space="preserve"> or </w:t>
      </w:r>
      <w:r w:rsidR="001223D5" w:rsidRPr="001C4D3D">
        <w:rPr>
          <w:rFonts w:ascii="Times New Roman" w:hAnsi="Times New Roman" w:cs="Times New Roman"/>
          <w:sz w:val="24"/>
          <w:szCs w:val="24"/>
        </w:rPr>
        <w:t>their</w:t>
      </w:r>
      <w:r w:rsidR="00806B54" w:rsidRPr="001C4D3D">
        <w:rPr>
          <w:rFonts w:ascii="Times New Roman" w:hAnsi="Times New Roman" w:cs="Times New Roman"/>
          <w:sz w:val="24"/>
          <w:szCs w:val="24"/>
        </w:rPr>
        <w:t xml:space="preserve"> </w:t>
      </w:r>
      <w:r w:rsidR="00B85926" w:rsidRPr="001C4D3D">
        <w:rPr>
          <w:rFonts w:ascii="Times New Roman" w:hAnsi="Times New Roman" w:cs="Times New Roman"/>
          <w:sz w:val="24"/>
          <w:szCs w:val="24"/>
        </w:rPr>
        <w:t xml:space="preserve">service. </w:t>
      </w:r>
      <w:r w:rsidR="00EB5A4C">
        <w:rPr>
          <w:rFonts w:ascii="Times New Roman" w:hAnsi="Times New Roman" w:cs="Times New Roman"/>
          <w:sz w:val="24"/>
          <w:szCs w:val="24"/>
        </w:rPr>
        <w:t>Would a</w:t>
      </w:r>
      <w:r w:rsidR="00052CFA">
        <w:rPr>
          <w:rFonts w:ascii="Times New Roman" w:hAnsi="Times New Roman" w:cs="Times New Roman"/>
          <w:sz w:val="24"/>
          <w:szCs w:val="24"/>
        </w:rPr>
        <w:t xml:space="preserve"> customer want to </w:t>
      </w:r>
      <w:proofErr w:type="spellStart"/>
      <w:r w:rsidR="00052CF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052CFA">
        <w:rPr>
          <w:rFonts w:ascii="Times New Roman" w:hAnsi="Times New Roman" w:cs="Times New Roman"/>
          <w:sz w:val="24"/>
          <w:szCs w:val="24"/>
        </w:rPr>
        <w:t xml:space="preserve"> back from a business that disrespects them and doesn’t want to put the extra mile in to ensure the consumer is happy? </w:t>
      </w:r>
      <w:r w:rsidR="00B85926" w:rsidRPr="001C4D3D">
        <w:rPr>
          <w:rFonts w:ascii="Times New Roman" w:hAnsi="Times New Roman" w:cs="Times New Roman"/>
          <w:sz w:val="24"/>
          <w:szCs w:val="24"/>
        </w:rPr>
        <w:t xml:space="preserve">If the consumer thinks the company doesn’t care about them then they aren’t </w:t>
      </w:r>
      <w:r w:rsidR="00457503" w:rsidRPr="001C4D3D">
        <w:rPr>
          <w:rFonts w:ascii="Times New Roman" w:hAnsi="Times New Roman" w:cs="Times New Roman"/>
          <w:sz w:val="24"/>
          <w:szCs w:val="24"/>
        </w:rPr>
        <w:t>going to</w:t>
      </w:r>
      <w:r w:rsidR="00B85926" w:rsidRPr="001C4D3D">
        <w:rPr>
          <w:rFonts w:ascii="Times New Roman" w:hAnsi="Times New Roman" w:cs="Times New Roman"/>
          <w:sz w:val="24"/>
          <w:szCs w:val="24"/>
        </w:rPr>
        <w:t xml:space="preserve"> </w:t>
      </w:r>
      <w:r w:rsidR="00457503" w:rsidRPr="001C4D3D">
        <w:rPr>
          <w:rFonts w:ascii="Times New Roman" w:hAnsi="Times New Roman" w:cs="Times New Roman"/>
          <w:sz w:val="24"/>
          <w:szCs w:val="24"/>
        </w:rPr>
        <w:t>want to</w:t>
      </w:r>
      <w:r w:rsidR="00B85926" w:rsidRPr="001C4D3D">
        <w:rPr>
          <w:rFonts w:ascii="Times New Roman" w:hAnsi="Times New Roman" w:cs="Times New Roman"/>
          <w:sz w:val="24"/>
          <w:szCs w:val="24"/>
        </w:rPr>
        <w:t xml:space="preserve"> be a </w:t>
      </w:r>
      <w:r w:rsidR="00457503" w:rsidRPr="001C4D3D">
        <w:rPr>
          <w:rFonts w:ascii="Times New Roman" w:hAnsi="Times New Roman" w:cs="Times New Roman"/>
          <w:sz w:val="24"/>
          <w:szCs w:val="24"/>
        </w:rPr>
        <w:t xml:space="preserve">customer anymore. </w:t>
      </w:r>
    </w:p>
    <w:p w14:paraId="55FFF52B" w14:textId="3A99BBAD" w:rsidR="004213C5" w:rsidRDefault="004213C5" w:rsidP="000F3A2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</w:t>
      </w:r>
      <w:r w:rsidR="007A4D42">
        <w:rPr>
          <w:rFonts w:ascii="Times New Roman" w:hAnsi="Times New Roman" w:cs="Times New Roman"/>
          <w:sz w:val="24"/>
          <w:szCs w:val="24"/>
        </w:rPr>
        <w:t xml:space="preserve">, </w:t>
      </w:r>
      <w:r w:rsidR="00DF54D8">
        <w:rPr>
          <w:rFonts w:ascii="Times New Roman" w:hAnsi="Times New Roman" w:cs="Times New Roman"/>
          <w:sz w:val="24"/>
          <w:szCs w:val="24"/>
        </w:rPr>
        <w:t xml:space="preserve">competition is fierce now adays between businesses and having the right keys to success are </w:t>
      </w:r>
      <w:r w:rsidR="00240FFB">
        <w:rPr>
          <w:rFonts w:ascii="Times New Roman" w:hAnsi="Times New Roman" w:cs="Times New Roman"/>
          <w:sz w:val="24"/>
          <w:szCs w:val="24"/>
        </w:rPr>
        <w:t xml:space="preserve">crucial. Companies </w:t>
      </w:r>
      <w:r w:rsidR="00EA5F10">
        <w:rPr>
          <w:rFonts w:ascii="Times New Roman" w:hAnsi="Times New Roman" w:cs="Times New Roman"/>
          <w:sz w:val="24"/>
          <w:szCs w:val="24"/>
        </w:rPr>
        <w:t xml:space="preserve">can’t afford to have a weak link, </w:t>
      </w:r>
      <w:r w:rsidR="001E78A5">
        <w:rPr>
          <w:rFonts w:ascii="Times New Roman" w:hAnsi="Times New Roman" w:cs="Times New Roman"/>
          <w:sz w:val="24"/>
          <w:szCs w:val="24"/>
        </w:rPr>
        <w:t>everything’s</w:t>
      </w:r>
      <w:r w:rsidR="00EA5F10">
        <w:rPr>
          <w:rFonts w:ascii="Times New Roman" w:hAnsi="Times New Roman" w:cs="Times New Roman"/>
          <w:sz w:val="24"/>
          <w:szCs w:val="24"/>
        </w:rPr>
        <w:t xml:space="preserve"> </w:t>
      </w:r>
      <w:r w:rsidR="001E78A5">
        <w:rPr>
          <w:rFonts w:ascii="Times New Roman" w:hAnsi="Times New Roman" w:cs="Times New Roman"/>
          <w:sz w:val="24"/>
          <w:szCs w:val="24"/>
        </w:rPr>
        <w:t>got to</w:t>
      </w:r>
      <w:r w:rsidR="00EA5F10">
        <w:rPr>
          <w:rFonts w:ascii="Times New Roman" w:hAnsi="Times New Roman" w:cs="Times New Roman"/>
          <w:sz w:val="24"/>
          <w:szCs w:val="24"/>
        </w:rPr>
        <w:t xml:space="preserve"> work </w:t>
      </w:r>
      <w:r w:rsidR="00B24873">
        <w:rPr>
          <w:rFonts w:ascii="Times New Roman" w:hAnsi="Times New Roman" w:cs="Times New Roman"/>
          <w:sz w:val="24"/>
          <w:szCs w:val="24"/>
        </w:rPr>
        <w:t>to</w:t>
      </w:r>
      <w:r w:rsidR="00EA5F10">
        <w:rPr>
          <w:rFonts w:ascii="Times New Roman" w:hAnsi="Times New Roman" w:cs="Times New Roman"/>
          <w:sz w:val="24"/>
          <w:szCs w:val="24"/>
        </w:rPr>
        <w:t xml:space="preserve"> </w:t>
      </w:r>
      <w:r w:rsidR="001E78A5">
        <w:rPr>
          <w:rFonts w:ascii="Times New Roman" w:hAnsi="Times New Roman" w:cs="Times New Roman"/>
          <w:sz w:val="24"/>
          <w:szCs w:val="24"/>
        </w:rPr>
        <w:t xml:space="preserve">make profits. </w:t>
      </w:r>
      <w:r w:rsidR="009A4D10">
        <w:rPr>
          <w:rFonts w:ascii="Times New Roman" w:hAnsi="Times New Roman" w:cs="Times New Roman"/>
          <w:sz w:val="24"/>
          <w:szCs w:val="24"/>
        </w:rPr>
        <w:t>According to the</w:t>
      </w:r>
      <w:r w:rsidR="00247471">
        <w:rPr>
          <w:rFonts w:ascii="Times New Roman" w:hAnsi="Times New Roman" w:cs="Times New Roman"/>
          <w:sz w:val="24"/>
          <w:szCs w:val="24"/>
        </w:rPr>
        <w:t xml:space="preserve"> article</w:t>
      </w:r>
      <w:r w:rsidR="00EE6D0B">
        <w:rPr>
          <w:rFonts w:ascii="Times New Roman" w:hAnsi="Times New Roman" w:cs="Times New Roman"/>
          <w:sz w:val="24"/>
          <w:szCs w:val="24"/>
        </w:rPr>
        <w:t xml:space="preserve"> t</w:t>
      </w:r>
      <w:r w:rsidR="00FE759D">
        <w:rPr>
          <w:rFonts w:ascii="Times New Roman" w:hAnsi="Times New Roman" w:cs="Times New Roman"/>
          <w:sz w:val="24"/>
          <w:szCs w:val="24"/>
        </w:rPr>
        <w:t xml:space="preserve">itled </w:t>
      </w:r>
      <w:r w:rsidR="00E61B4B">
        <w:rPr>
          <w:rFonts w:ascii="Times New Roman" w:hAnsi="Times New Roman" w:cs="Times New Roman"/>
          <w:sz w:val="24"/>
          <w:szCs w:val="24"/>
        </w:rPr>
        <w:t>Competition in business networks</w:t>
      </w:r>
      <w:r w:rsidR="007D74C4">
        <w:rPr>
          <w:rFonts w:ascii="Times New Roman" w:hAnsi="Times New Roman" w:cs="Times New Roman"/>
          <w:sz w:val="24"/>
          <w:szCs w:val="24"/>
        </w:rPr>
        <w:t xml:space="preserve"> “</w:t>
      </w:r>
      <w:r w:rsidR="00DC4A57" w:rsidRPr="00DC4A57">
        <w:rPr>
          <w:rFonts w:ascii="Times New Roman" w:hAnsi="Times New Roman" w:cs="Times New Roman"/>
          <w:sz w:val="24"/>
          <w:szCs w:val="24"/>
        </w:rPr>
        <w:t>Influential commentators on marketing or strategy appear to view competition as the overarching logic of business:</w:t>
      </w:r>
      <w:r w:rsidR="000F3A2F">
        <w:rPr>
          <w:rFonts w:ascii="Times New Roman" w:hAnsi="Times New Roman" w:cs="Times New Roman"/>
          <w:sz w:val="24"/>
          <w:szCs w:val="24"/>
        </w:rPr>
        <w:t xml:space="preserve"> </w:t>
      </w:r>
      <w:r w:rsidR="00DC4A57" w:rsidRPr="00DC4A57">
        <w:rPr>
          <w:rFonts w:ascii="Times New Roman" w:hAnsi="Times New Roman" w:cs="Times New Roman"/>
          <w:sz w:val="24"/>
          <w:szCs w:val="24"/>
        </w:rPr>
        <w:t xml:space="preserve">“The essence of strategy formulation is coping with competition” </w:t>
      </w:r>
      <w:r w:rsidR="00377DBF">
        <w:rPr>
          <w:rFonts w:ascii="Times New Roman" w:hAnsi="Times New Roman" w:cs="Times New Roman"/>
          <w:sz w:val="24"/>
          <w:szCs w:val="24"/>
        </w:rPr>
        <w:t>(</w:t>
      </w:r>
      <w:r w:rsidR="00CC5E2A">
        <w:rPr>
          <w:rFonts w:ascii="Times New Roman" w:hAnsi="Times New Roman" w:cs="Times New Roman"/>
          <w:sz w:val="24"/>
          <w:szCs w:val="24"/>
        </w:rPr>
        <w:t>Ford &amp;</w:t>
      </w:r>
      <w:r w:rsidR="00600B50">
        <w:rPr>
          <w:rFonts w:ascii="Times New Roman" w:hAnsi="Times New Roman" w:cs="Times New Roman"/>
          <w:sz w:val="24"/>
          <w:szCs w:val="24"/>
        </w:rPr>
        <w:t xml:space="preserve"> Hakansson).</w:t>
      </w:r>
      <w:r w:rsidR="00894882">
        <w:rPr>
          <w:rFonts w:ascii="Times New Roman" w:hAnsi="Times New Roman" w:cs="Times New Roman"/>
          <w:sz w:val="24"/>
          <w:szCs w:val="24"/>
        </w:rPr>
        <w:t xml:space="preserve"> </w:t>
      </w:r>
      <w:r w:rsidR="009D6AAD">
        <w:rPr>
          <w:rFonts w:ascii="Times New Roman" w:hAnsi="Times New Roman" w:cs="Times New Roman"/>
          <w:sz w:val="24"/>
          <w:szCs w:val="24"/>
        </w:rPr>
        <w:t>Companies are doing the bar</w:t>
      </w:r>
      <w:r w:rsidR="00720F53">
        <w:rPr>
          <w:rFonts w:ascii="Times New Roman" w:hAnsi="Times New Roman" w:cs="Times New Roman"/>
          <w:sz w:val="24"/>
          <w:szCs w:val="24"/>
        </w:rPr>
        <w:t xml:space="preserve">e </w:t>
      </w:r>
      <w:r w:rsidR="009D6AAD">
        <w:rPr>
          <w:rFonts w:ascii="Times New Roman" w:hAnsi="Times New Roman" w:cs="Times New Roman"/>
          <w:sz w:val="24"/>
          <w:szCs w:val="24"/>
        </w:rPr>
        <w:t xml:space="preserve">minimum </w:t>
      </w:r>
      <w:r w:rsidR="00720F53">
        <w:rPr>
          <w:rFonts w:ascii="Times New Roman" w:hAnsi="Times New Roman" w:cs="Times New Roman"/>
          <w:sz w:val="24"/>
          <w:szCs w:val="24"/>
        </w:rPr>
        <w:t xml:space="preserve">these days and are expecting results. The concepts of </w:t>
      </w:r>
      <w:r w:rsidR="00C3551E">
        <w:rPr>
          <w:rFonts w:ascii="Times New Roman" w:hAnsi="Times New Roman" w:cs="Times New Roman"/>
          <w:sz w:val="24"/>
          <w:szCs w:val="24"/>
        </w:rPr>
        <w:t>brand building</w:t>
      </w:r>
      <w:r w:rsidR="00717958">
        <w:rPr>
          <w:rFonts w:ascii="Times New Roman" w:hAnsi="Times New Roman" w:cs="Times New Roman"/>
          <w:sz w:val="24"/>
          <w:szCs w:val="24"/>
        </w:rPr>
        <w:t xml:space="preserve">, advertising, and customer service are key to successful businesses. </w:t>
      </w:r>
      <w:r w:rsidR="00C279DC">
        <w:rPr>
          <w:rFonts w:ascii="Times New Roman" w:hAnsi="Times New Roman" w:cs="Times New Roman"/>
          <w:sz w:val="24"/>
          <w:szCs w:val="24"/>
        </w:rPr>
        <w:t>Getting your company into the eyes of the consumers</w:t>
      </w:r>
      <w:r w:rsidR="003006BF">
        <w:rPr>
          <w:rFonts w:ascii="Times New Roman" w:hAnsi="Times New Roman" w:cs="Times New Roman"/>
          <w:sz w:val="24"/>
          <w:szCs w:val="24"/>
        </w:rPr>
        <w:t xml:space="preserve">, having </w:t>
      </w:r>
      <w:r w:rsidR="006109E9">
        <w:rPr>
          <w:rFonts w:ascii="Times New Roman" w:hAnsi="Times New Roman" w:cs="Times New Roman"/>
          <w:sz w:val="24"/>
          <w:szCs w:val="24"/>
        </w:rPr>
        <w:t xml:space="preserve">consumers respecting a </w:t>
      </w:r>
      <w:r w:rsidR="000200FC">
        <w:rPr>
          <w:rFonts w:ascii="Times New Roman" w:hAnsi="Times New Roman" w:cs="Times New Roman"/>
          <w:sz w:val="24"/>
          <w:szCs w:val="24"/>
        </w:rPr>
        <w:t>company’s</w:t>
      </w:r>
      <w:r w:rsidR="006109E9">
        <w:rPr>
          <w:rFonts w:ascii="Times New Roman" w:hAnsi="Times New Roman" w:cs="Times New Roman"/>
          <w:sz w:val="24"/>
          <w:szCs w:val="24"/>
        </w:rPr>
        <w:t xml:space="preserve"> brand and being able to </w:t>
      </w:r>
      <w:r w:rsidR="00494C6A">
        <w:rPr>
          <w:rFonts w:ascii="Times New Roman" w:hAnsi="Times New Roman" w:cs="Times New Roman"/>
          <w:sz w:val="24"/>
          <w:szCs w:val="24"/>
        </w:rPr>
        <w:t xml:space="preserve">resolve a </w:t>
      </w:r>
      <w:r w:rsidR="00F604A6">
        <w:rPr>
          <w:rFonts w:ascii="Times New Roman" w:hAnsi="Times New Roman" w:cs="Times New Roman"/>
          <w:sz w:val="24"/>
          <w:szCs w:val="24"/>
        </w:rPr>
        <w:t>customer’s</w:t>
      </w:r>
      <w:r w:rsidR="00CC165A">
        <w:rPr>
          <w:rFonts w:ascii="Times New Roman" w:hAnsi="Times New Roman" w:cs="Times New Roman"/>
          <w:sz w:val="24"/>
          <w:szCs w:val="24"/>
        </w:rPr>
        <w:t xml:space="preserve"> problems and concerns immediately </w:t>
      </w:r>
      <w:r w:rsidR="007025A0">
        <w:rPr>
          <w:rFonts w:ascii="Times New Roman" w:hAnsi="Times New Roman" w:cs="Times New Roman"/>
          <w:sz w:val="24"/>
          <w:szCs w:val="24"/>
        </w:rPr>
        <w:t xml:space="preserve">are things </w:t>
      </w:r>
      <w:r w:rsidR="002356E5">
        <w:rPr>
          <w:rFonts w:ascii="Times New Roman" w:hAnsi="Times New Roman" w:cs="Times New Roman"/>
          <w:sz w:val="24"/>
          <w:szCs w:val="24"/>
        </w:rPr>
        <w:t xml:space="preserve">that </w:t>
      </w:r>
      <w:r w:rsidR="007C7161">
        <w:rPr>
          <w:rFonts w:ascii="Times New Roman" w:hAnsi="Times New Roman" w:cs="Times New Roman"/>
          <w:sz w:val="24"/>
          <w:szCs w:val="24"/>
        </w:rPr>
        <w:t xml:space="preserve">new companies need to be able to do, but sadly most don’t and </w:t>
      </w:r>
      <w:r w:rsidR="00F62A7E">
        <w:rPr>
          <w:rFonts w:ascii="Times New Roman" w:hAnsi="Times New Roman" w:cs="Times New Roman"/>
          <w:sz w:val="24"/>
          <w:szCs w:val="24"/>
        </w:rPr>
        <w:t>their</w:t>
      </w:r>
      <w:r w:rsidR="007C7161">
        <w:rPr>
          <w:rFonts w:ascii="Times New Roman" w:hAnsi="Times New Roman" w:cs="Times New Roman"/>
          <w:sz w:val="24"/>
          <w:szCs w:val="24"/>
        </w:rPr>
        <w:t xml:space="preserve"> business suffers. </w:t>
      </w:r>
    </w:p>
    <w:p w14:paraId="136B566D" w14:textId="6ECCF202" w:rsidR="00934AD2" w:rsidRPr="001C4D3D" w:rsidRDefault="00934AD2" w:rsidP="0066218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70B6305" w14:textId="3AF8058F" w:rsidR="00662180" w:rsidRPr="001C4D3D" w:rsidRDefault="00662180" w:rsidP="00662180">
      <w:pPr>
        <w:jc w:val="center"/>
        <w:rPr>
          <w:rFonts w:ascii="Times New Roman" w:hAnsi="Times New Roman" w:cs="Times New Roman"/>
          <w:sz w:val="24"/>
          <w:szCs w:val="24"/>
        </w:rPr>
      </w:pPr>
      <w:r w:rsidRPr="001C4D3D">
        <w:rPr>
          <w:rFonts w:ascii="Times New Roman" w:hAnsi="Times New Roman" w:cs="Times New Roman"/>
          <w:sz w:val="24"/>
          <w:szCs w:val="24"/>
        </w:rPr>
        <w:t>Annotated Bibliography</w:t>
      </w:r>
    </w:p>
    <w:p w14:paraId="5D4708BF" w14:textId="7B650A47" w:rsidR="00662180" w:rsidRPr="00C51591" w:rsidRDefault="00662180" w:rsidP="00662180">
      <w:pPr>
        <w:rPr>
          <w:rFonts w:ascii="Times New Roman" w:hAnsi="Times New Roman" w:cs="Times New Roman"/>
          <w:sz w:val="24"/>
          <w:szCs w:val="24"/>
        </w:rPr>
      </w:pPr>
      <w:r w:rsidRPr="00C51591">
        <w:rPr>
          <w:rFonts w:ascii="Times New Roman" w:hAnsi="Times New Roman" w:cs="Times New Roman"/>
          <w:sz w:val="24"/>
          <w:szCs w:val="24"/>
        </w:rPr>
        <w:t>Source</w:t>
      </w:r>
      <w:r w:rsidR="001C4D3D" w:rsidRPr="00C51591">
        <w:rPr>
          <w:rFonts w:ascii="Times New Roman" w:hAnsi="Times New Roman" w:cs="Times New Roman"/>
          <w:sz w:val="24"/>
          <w:szCs w:val="24"/>
        </w:rPr>
        <w:t>:</w:t>
      </w:r>
    </w:p>
    <w:p w14:paraId="478FB760" w14:textId="3B114F5E" w:rsidR="00CA3517" w:rsidRPr="00C51591" w:rsidRDefault="00EF2459" w:rsidP="00EF24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51591">
        <w:rPr>
          <w:rFonts w:ascii="Times New Roman" w:hAnsi="Times New Roman" w:cs="Times New Roman"/>
          <w:i/>
          <w:iCs/>
          <w:sz w:val="24"/>
          <w:szCs w:val="24"/>
        </w:rPr>
        <w:t xml:space="preserve">Cole, Henry S., et al. “Small service businesses: Advertising attitudes and the use of digital and social media marketing.” Services Marketing Quarterly, vol. 38, no. 4, 2 Oct. 2017, pp. 203–212, </w:t>
      </w:r>
      <w:r w:rsidR="001C4D3D" w:rsidRPr="00C51591">
        <w:rPr>
          <w:rFonts w:ascii="Times New Roman" w:hAnsi="Times New Roman" w:cs="Times New Roman"/>
          <w:i/>
          <w:iCs/>
          <w:sz w:val="24"/>
          <w:szCs w:val="24"/>
        </w:rPr>
        <w:t>https://doi.org/10.1080/15332969.2017.1394026</w:t>
      </w:r>
      <w:r w:rsidRPr="00C51591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4E8E26F" w14:textId="6CC932E2" w:rsidR="001C4D3D" w:rsidRPr="00C51591" w:rsidRDefault="001C4D3D" w:rsidP="00EF2459">
      <w:pPr>
        <w:rPr>
          <w:rFonts w:ascii="Times New Roman" w:hAnsi="Times New Roman" w:cs="Times New Roman"/>
          <w:sz w:val="24"/>
          <w:szCs w:val="24"/>
        </w:rPr>
      </w:pPr>
      <w:r w:rsidRPr="00C51591">
        <w:rPr>
          <w:rFonts w:ascii="Times New Roman" w:hAnsi="Times New Roman" w:cs="Times New Roman"/>
          <w:sz w:val="24"/>
          <w:szCs w:val="24"/>
        </w:rPr>
        <w:t xml:space="preserve">This source explains how advertising builds awareness and loyalty for businesses. It talks </w:t>
      </w:r>
      <w:r w:rsidR="007A7948" w:rsidRPr="00C51591">
        <w:rPr>
          <w:rFonts w:ascii="Times New Roman" w:hAnsi="Times New Roman" w:cs="Times New Roman"/>
          <w:sz w:val="24"/>
          <w:szCs w:val="24"/>
        </w:rPr>
        <w:t>about how</w:t>
      </w:r>
      <w:r w:rsidRPr="00C51591">
        <w:rPr>
          <w:rFonts w:ascii="Times New Roman" w:hAnsi="Times New Roman" w:cs="Times New Roman"/>
          <w:sz w:val="24"/>
          <w:szCs w:val="24"/>
        </w:rPr>
        <w:t xml:space="preserve"> most companies view advertising as an expense and not a way to build revenue. Social media advertising is the best way to reach larger audiences. </w:t>
      </w:r>
      <w:r w:rsidR="00EB1EBF">
        <w:rPr>
          <w:rFonts w:ascii="Times New Roman" w:hAnsi="Times New Roman" w:cs="Times New Roman"/>
          <w:sz w:val="24"/>
          <w:szCs w:val="24"/>
        </w:rPr>
        <w:t xml:space="preserve">Utilizing several platforms of social media is the best way to reach a large audience and therefore become a successful brand and company. </w:t>
      </w:r>
      <w:r w:rsidRPr="00C51591">
        <w:rPr>
          <w:rFonts w:ascii="Times New Roman" w:hAnsi="Times New Roman" w:cs="Times New Roman"/>
          <w:sz w:val="24"/>
          <w:szCs w:val="24"/>
        </w:rPr>
        <w:t xml:space="preserve">Summarizes how digital and social media will benefit companies. </w:t>
      </w:r>
    </w:p>
    <w:p w14:paraId="6766691E" w14:textId="6C52CB51" w:rsidR="00FF5CD3" w:rsidRPr="00C51591" w:rsidRDefault="00B10400" w:rsidP="00EF24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51591">
        <w:rPr>
          <w:rFonts w:ascii="Times New Roman" w:hAnsi="Times New Roman" w:cs="Times New Roman"/>
          <w:i/>
          <w:iCs/>
          <w:sz w:val="24"/>
          <w:szCs w:val="24"/>
        </w:rPr>
        <w:t xml:space="preserve">Rodríguez-Torrico, Paula, et al. “Building consumer–brand relationships in the channel-mix era. the role of self–brand connection and product involvement.” Journal of Product &amp;amp; </w:t>
      </w:r>
      <w:r w:rsidRPr="00C51591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Brand Management, vol. 33, no. 1, 15 Dec. 2023, pp. 76–90, </w:t>
      </w:r>
      <w:r w:rsidR="00DC7EB1" w:rsidRPr="00F604A6">
        <w:rPr>
          <w:rFonts w:ascii="Times New Roman" w:hAnsi="Times New Roman" w:cs="Times New Roman"/>
          <w:i/>
          <w:iCs/>
          <w:sz w:val="24"/>
          <w:szCs w:val="24"/>
        </w:rPr>
        <w:t>https://doi.org/10.1108/jpbm-10-2022-4181</w:t>
      </w:r>
      <w:r w:rsidRPr="00C51591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649B571" w14:textId="2F98572B" w:rsidR="00DC7EB1" w:rsidRPr="00C51591" w:rsidRDefault="00DC7EB1" w:rsidP="00EF2459">
      <w:pPr>
        <w:rPr>
          <w:rFonts w:ascii="Times New Roman" w:hAnsi="Times New Roman" w:cs="Times New Roman"/>
          <w:sz w:val="24"/>
          <w:szCs w:val="24"/>
        </w:rPr>
      </w:pPr>
      <w:r w:rsidRPr="00C51591">
        <w:rPr>
          <w:rFonts w:ascii="Times New Roman" w:hAnsi="Times New Roman" w:cs="Times New Roman"/>
          <w:sz w:val="24"/>
          <w:szCs w:val="24"/>
        </w:rPr>
        <w:t xml:space="preserve">This source talks about the importance of brand building and how </w:t>
      </w:r>
      <w:r w:rsidR="00C23542" w:rsidRPr="00C51591">
        <w:rPr>
          <w:rFonts w:ascii="Times New Roman" w:hAnsi="Times New Roman" w:cs="Times New Roman"/>
          <w:sz w:val="24"/>
          <w:szCs w:val="24"/>
        </w:rPr>
        <w:t>it’s</w:t>
      </w:r>
      <w:r w:rsidRPr="00C51591">
        <w:rPr>
          <w:rFonts w:ascii="Times New Roman" w:hAnsi="Times New Roman" w:cs="Times New Roman"/>
          <w:sz w:val="24"/>
          <w:szCs w:val="24"/>
        </w:rPr>
        <w:t xml:space="preserve"> useful for </w:t>
      </w:r>
      <w:r w:rsidR="005978D3" w:rsidRPr="00C51591">
        <w:rPr>
          <w:rFonts w:ascii="Times New Roman" w:hAnsi="Times New Roman" w:cs="Times New Roman"/>
          <w:sz w:val="24"/>
          <w:szCs w:val="24"/>
        </w:rPr>
        <w:t>establishing good customer relations</w:t>
      </w:r>
      <w:r w:rsidR="002F2F18" w:rsidRPr="00C51591">
        <w:rPr>
          <w:rFonts w:ascii="Times New Roman" w:hAnsi="Times New Roman" w:cs="Times New Roman"/>
          <w:sz w:val="24"/>
          <w:szCs w:val="24"/>
        </w:rPr>
        <w:t xml:space="preserve">hips. </w:t>
      </w:r>
      <w:r w:rsidR="00EA5037" w:rsidRPr="00C51591">
        <w:rPr>
          <w:rFonts w:ascii="Times New Roman" w:hAnsi="Times New Roman" w:cs="Times New Roman"/>
          <w:sz w:val="24"/>
          <w:szCs w:val="24"/>
        </w:rPr>
        <w:t xml:space="preserve">When </w:t>
      </w:r>
      <w:r w:rsidR="00FF40E1" w:rsidRPr="00C51591">
        <w:rPr>
          <w:rFonts w:ascii="Times New Roman" w:hAnsi="Times New Roman" w:cs="Times New Roman"/>
          <w:sz w:val="24"/>
          <w:szCs w:val="24"/>
        </w:rPr>
        <w:t xml:space="preserve">customers </w:t>
      </w:r>
      <w:r w:rsidR="00414AA9" w:rsidRPr="00C51591">
        <w:rPr>
          <w:rFonts w:ascii="Times New Roman" w:hAnsi="Times New Roman" w:cs="Times New Roman"/>
          <w:sz w:val="24"/>
          <w:szCs w:val="24"/>
        </w:rPr>
        <w:t>can</w:t>
      </w:r>
      <w:r w:rsidR="00FF40E1" w:rsidRPr="00C51591">
        <w:rPr>
          <w:rFonts w:ascii="Times New Roman" w:hAnsi="Times New Roman" w:cs="Times New Roman"/>
          <w:sz w:val="24"/>
          <w:szCs w:val="24"/>
        </w:rPr>
        <w:t xml:space="preserve"> see that the company represents </w:t>
      </w:r>
      <w:r w:rsidR="00BB04CC" w:rsidRPr="00C51591">
        <w:rPr>
          <w:rFonts w:ascii="Times New Roman" w:hAnsi="Times New Roman" w:cs="Times New Roman"/>
          <w:sz w:val="24"/>
          <w:szCs w:val="24"/>
        </w:rPr>
        <w:t>their</w:t>
      </w:r>
      <w:r w:rsidR="00382B62" w:rsidRPr="00C51591">
        <w:rPr>
          <w:rFonts w:ascii="Times New Roman" w:hAnsi="Times New Roman" w:cs="Times New Roman"/>
          <w:sz w:val="24"/>
          <w:szCs w:val="24"/>
        </w:rPr>
        <w:t xml:space="preserve"> values </w:t>
      </w:r>
      <w:r w:rsidR="00BB04CC" w:rsidRPr="00C51591">
        <w:rPr>
          <w:rFonts w:ascii="Times New Roman" w:hAnsi="Times New Roman" w:cs="Times New Roman"/>
          <w:sz w:val="24"/>
          <w:szCs w:val="24"/>
        </w:rPr>
        <w:t>their</w:t>
      </w:r>
      <w:r w:rsidR="008E17D2" w:rsidRPr="00C51591">
        <w:rPr>
          <w:rFonts w:ascii="Times New Roman" w:hAnsi="Times New Roman" w:cs="Times New Roman"/>
          <w:sz w:val="24"/>
          <w:szCs w:val="24"/>
        </w:rPr>
        <w:t xml:space="preserve"> brand will be strengthened. </w:t>
      </w:r>
      <w:r w:rsidR="00965DCB" w:rsidRPr="00C51591">
        <w:rPr>
          <w:rFonts w:ascii="Times New Roman" w:hAnsi="Times New Roman" w:cs="Times New Roman"/>
          <w:sz w:val="24"/>
          <w:szCs w:val="24"/>
        </w:rPr>
        <w:t xml:space="preserve">It talks about how relationship marketing </w:t>
      </w:r>
      <w:r w:rsidR="00414AA9" w:rsidRPr="00C51591">
        <w:rPr>
          <w:rFonts w:ascii="Times New Roman" w:hAnsi="Times New Roman" w:cs="Times New Roman"/>
          <w:sz w:val="24"/>
          <w:szCs w:val="24"/>
        </w:rPr>
        <w:t xml:space="preserve">works and what it does for companies as well as branding. </w:t>
      </w:r>
      <w:r w:rsidR="00655A14" w:rsidRPr="00C51591">
        <w:rPr>
          <w:rFonts w:ascii="Times New Roman" w:hAnsi="Times New Roman" w:cs="Times New Roman"/>
          <w:sz w:val="24"/>
          <w:szCs w:val="24"/>
        </w:rPr>
        <w:t xml:space="preserve">The article also dives into the </w:t>
      </w:r>
      <w:r w:rsidR="00E13C99" w:rsidRPr="00C51591">
        <w:rPr>
          <w:rFonts w:ascii="Times New Roman" w:hAnsi="Times New Roman" w:cs="Times New Roman"/>
          <w:sz w:val="24"/>
          <w:szCs w:val="24"/>
        </w:rPr>
        <w:t xml:space="preserve">channel mix era and how it </w:t>
      </w:r>
      <w:r w:rsidR="006469E5" w:rsidRPr="00C51591">
        <w:rPr>
          <w:rFonts w:ascii="Times New Roman" w:hAnsi="Times New Roman" w:cs="Times New Roman"/>
          <w:sz w:val="24"/>
          <w:szCs w:val="24"/>
        </w:rPr>
        <w:t xml:space="preserve">deals with </w:t>
      </w:r>
      <w:r w:rsidR="00A73211" w:rsidRPr="00C51591">
        <w:rPr>
          <w:rFonts w:ascii="Times New Roman" w:hAnsi="Times New Roman" w:cs="Times New Roman"/>
          <w:sz w:val="24"/>
          <w:szCs w:val="24"/>
        </w:rPr>
        <w:t>consumers</w:t>
      </w:r>
      <w:r w:rsidR="006469E5" w:rsidRPr="00C51591">
        <w:rPr>
          <w:rFonts w:ascii="Times New Roman" w:hAnsi="Times New Roman" w:cs="Times New Roman"/>
          <w:sz w:val="24"/>
          <w:szCs w:val="24"/>
        </w:rPr>
        <w:t xml:space="preserve">. </w:t>
      </w:r>
      <w:r w:rsidR="006439F7">
        <w:rPr>
          <w:rFonts w:ascii="Times New Roman" w:hAnsi="Times New Roman" w:cs="Times New Roman"/>
          <w:sz w:val="24"/>
          <w:szCs w:val="24"/>
        </w:rPr>
        <w:t xml:space="preserve">Customers who respect your brand and your company will continue to come back and buy again. </w:t>
      </w:r>
    </w:p>
    <w:p w14:paraId="0774E880" w14:textId="4EF49C45" w:rsidR="007D4F58" w:rsidRPr="00C51591" w:rsidRDefault="007A1579" w:rsidP="00EF24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51591">
        <w:rPr>
          <w:rFonts w:ascii="Times New Roman" w:hAnsi="Times New Roman" w:cs="Times New Roman"/>
          <w:i/>
          <w:iCs/>
          <w:sz w:val="24"/>
          <w:szCs w:val="24"/>
        </w:rPr>
        <w:t xml:space="preserve">Helms, Marilyn M., and Donna T. Mayo. “Assessing poor quality service: Perceptions of Customer Service representatives.” Managing Service Quality: An International Journal, vol. 18, no. 6, 14 Nov. 2008, pp. 610–622, </w:t>
      </w:r>
      <w:r w:rsidR="00AB7E13" w:rsidRPr="00F604A6">
        <w:rPr>
          <w:rFonts w:ascii="Times New Roman" w:hAnsi="Times New Roman" w:cs="Times New Roman"/>
          <w:i/>
          <w:iCs/>
          <w:sz w:val="24"/>
          <w:szCs w:val="24"/>
        </w:rPr>
        <w:t>https://doi.org/10.1108/09604520810920095</w:t>
      </w:r>
      <w:r w:rsidRPr="00C51591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65C3F7D" w14:textId="2AC0552E" w:rsidR="00AB7E13" w:rsidRPr="00C51591" w:rsidRDefault="004B666C" w:rsidP="00EF2459">
      <w:pPr>
        <w:rPr>
          <w:rFonts w:ascii="Times New Roman" w:hAnsi="Times New Roman" w:cs="Times New Roman"/>
          <w:sz w:val="24"/>
          <w:szCs w:val="24"/>
        </w:rPr>
      </w:pPr>
      <w:r w:rsidRPr="00C51591">
        <w:rPr>
          <w:rFonts w:ascii="Times New Roman" w:hAnsi="Times New Roman" w:cs="Times New Roman"/>
          <w:sz w:val="24"/>
          <w:szCs w:val="24"/>
        </w:rPr>
        <w:t xml:space="preserve">The article talks about </w:t>
      </w:r>
      <w:r w:rsidR="00F723B8" w:rsidRPr="00C51591">
        <w:rPr>
          <w:rFonts w:ascii="Times New Roman" w:hAnsi="Times New Roman" w:cs="Times New Roman"/>
          <w:sz w:val="24"/>
          <w:szCs w:val="24"/>
        </w:rPr>
        <w:t xml:space="preserve">customer </w:t>
      </w:r>
      <w:r w:rsidR="006A26B6" w:rsidRPr="00C51591">
        <w:rPr>
          <w:rFonts w:ascii="Times New Roman" w:hAnsi="Times New Roman" w:cs="Times New Roman"/>
          <w:sz w:val="24"/>
          <w:szCs w:val="24"/>
        </w:rPr>
        <w:t>service and</w:t>
      </w:r>
      <w:r w:rsidR="00F723B8" w:rsidRPr="00C51591">
        <w:rPr>
          <w:rFonts w:ascii="Times New Roman" w:hAnsi="Times New Roman" w:cs="Times New Roman"/>
          <w:sz w:val="24"/>
          <w:szCs w:val="24"/>
        </w:rPr>
        <w:t xml:space="preserve"> how it can affect </w:t>
      </w:r>
      <w:r w:rsidR="006A26B6" w:rsidRPr="00C51591">
        <w:rPr>
          <w:rFonts w:ascii="Times New Roman" w:hAnsi="Times New Roman" w:cs="Times New Roman"/>
          <w:sz w:val="24"/>
          <w:szCs w:val="24"/>
        </w:rPr>
        <w:t xml:space="preserve">businesses. It dives into how bad customer service can cause customers to defect. </w:t>
      </w:r>
      <w:r w:rsidR="00E741F7" w:rsidRPr="00C51591">
        <w:rPr>
          <w:rFonts w:ascii="Times New Roman" w:hAnsi="Times New Roman" w:cs="Times New Roman"/>
          <w:sz w:val="24"/>
          <w:szCs w:val="24"/>
        </w:rPr>
        <w:t xml:space="preserve">The source gets specific and talks about how certain aspects of customer service heart hurt the businesses </w:t>
      </w:r>
      <w:r w:rsidR="00597943" w:rsidRPr="00C51591">
        <w:rPr>
          <w:rFonts w:ascii="Times New Roman" w:hAnsi="Times New Roman" w:cs="Times New Roman"/>
          <w:sz w:val="24"/>
          <w:szCs w:val="24"/>
        </w:rPr>
        <w:t>image</w:t>
      </w:r>
      <w:ins w:id="0" w:author="Microsoft Word" w:date="2024-06-06T17:57:00Z" w16du:dateUtc="2024-06-06T21:57:00Z">
        <w:r w:rsidR="00597943" w:rsidRPr="00C51591">
          <w:rPr>
            <w:rFonts w:ascii="Times New Roman" w:hAnsi="Times New Roman" w:cs="Times New Roman"/>
            <w:sz w:val="24"/>
            <w:szCs w:val="24"/>
          </w:rPr>
          <w:t>,</w:t>
        </w:r>
      </w:ins>
      <w:r w:rsidR="00E741F7" w:rsidRPr="00C51591">
        <w:rPr>
          <w:rFonts w:ascii="Times New Roman" w:hAnsi="Times New Roman" w:cs="Times New Roman"/>
          <w:sz w:val="24"/>
          <w:szCs w:val="24"/>
        </w:rPr>
        <w:t xml:space="preserve"> for example, slow service, rude employees, </w:t>
      </w:r>
      <w:r w:rsidR="00F11D7D" w:rsidRPr="00C51591">
        <w:rPr>
          <w:rFonts w:ascii="Times New Roman" w:hAnsi="Times New Roman" w:cs="Times New Roman"/>
          <w:sz w:val="24"/>
          <w:szCs w:val="24"/>
        </w:rPr>
        <w:t xml:space="preserve">distracted employees, poor quality </w:t>
      </w:r>
      <w:r w:rsidR="00B24EB4" w:rsidRPr="00C51591">
        <w:rPr>
          <w:rFonts w:ascii="Times New Roman" w:hAnsi="Times New Roman" w:cs="Times New Roman"/>
          <w:sz w:val="24"/>
          <w:szCs w:val="24"/>
        </w:rPr>
        <w:t>etc.…</w:t>
      </w:r>
      <w:r w:rsidR="00793902" w:rsidRPr="00C51591">
        <w:rPr>
          <w:rFonts w:ascii="Times New Roman" w:hAnsi="Times New Roman" w:cs="Times New Roman"/>
          <w:sz w:val="24"/>
          <w:szCs w:val="24"/>
        </w:rPr>
        <w:t>Theres also a</w:t>
      </w:r>
      <w:r w:rsidR="00C422EC" w:rsidRPr="00C51591">
        <w:rPr>
          <w:rFonts w:ascii="Times New Roman" w:hAnsi="Times New Roman" w:cs="Times New Roman"/>
          <w:sz w:val="24"/>
          <w:szCs w:val="24"/>
        </w:rPr>
        <w:t xml:space="preserve"> </w:t>
      </w:r>
      <w:r w:rsidR="00597943" w:rsidRPr="00C51591">
        <w:rPr>
          <w:rFonts w:ascii="Times New Roman" w:hAnsi="Times New Roman" w:cs="Times New Roman"/>
          <w:sz w:val="24"/>
          <w:szCs w:val="24"/>
        </w:rPr>
        <w:t>three</w:t>
      </w:r>
      <w:ins w:id="1" w:author="Microsoft Word" w:date="2024-06-06T17:57:00Z" w16du:dateUtc="2024-06-06T21:57:00Z">
        <w:r w:rsidR="00597943" w:rsidRPr="00C51591">
          <w:rPr>
            <w:rFonts w:ascii="Times New Roman" w:hAnsi="Times New Roman" w:cs="Times New Roman"/>
            <w:sz w:val="24"/>
            <w:szCs w:val="24"/>
          </w:rPr>
          <w:t>-</w:t>
        </w:r>
      </w:ins>
      <w:r w:rsidR="00597943" w:rsidRPr="00C51591">
        <w:rPr>
          <w:rFonts w:ascii="Times New Roman" w:hAnsi="Times New Roman" w:cs="Times New Roman"/>
          <w:sz w:val="24"/>
          <w:szCs w:val="24"/>
        </w:rPr>
        <w:t>table</w:t>
      </w:r>
      <w:r w:rsidR="00C422EC" w:rsidRPr="00C51591">
        <w:rPr>
          <w:rFonts w:ascii="Times New Roman" w:hAnsi="Times New Roman" w:cs="Times New Roman"/>
          <w:sz w:val="24"/>
          <w:szCs w:val="24"/>
        </w:rPr>
        <w:t xml:space="preserve"> </w:t>
      </w:r>
      <w:r w:rsidR="0022662F" w:rsidRPr="00C51591">
        <w:rPr>
          <w:rFonts w:ascii="Times New Roman" w:hAnsi="Times New Roman" w:cs="Times New Roman"/>
          <w:sz w:val="24"/>
          <w:szCs w:val="24"/>
        </w:rPr>
        <w:t xml:space="preserve">experiment talked about that basically tests how </w:t>
      </w:r>
      <w:r w:rsidR="00581B74" w:rsidRPr="00C51591">
        <w:rPr>
          <w:rFonts w:ascii="Times New Roman" w:hAnsi="Times New Roman" w:cs="Times New Roman"/>
          <w:sz w:val="24"/>
          <w:szCs w:val="24"/>
        </w:rPr>
        <w:t xml:space="preserve">different forms of customer service </w:t>
      </w:r>
      <w:r w:rsidR="00597943" w:rsidRPr="00C51591">
        <w:rPr>
          <w:rFonts w:ascii="Times New Roman" w:hAnsi="Times New Roman" w:cs="Times New Roman"/>
          <w:sz w:val="24"/>
          <w:szCs w:val="24"/>
        </w:rPr>
        <w:t xml:space="preserve">affects customers. </w:t>
      </w:r>
      <w:r w:rsidR="00B44012">
        <w:rPr>
          <w:rFonts w:ascii="Times New Roman" w:hAnsi="Times New Roman" w:cs="Times New Roman"/>
          <w:sz w:val="24"/>
          <w:szCs w:val="24"/>
        </w:rPr>
        <w:t xml:space="preserve">The table proves that the better quality the customer service is the better chances the customer is going </w:t>
      </w:r>
      <w:r w:rsidR="009444EE">
        <w:rPr>
          <w:rFonts w:ascii="Times New Roman" w:hAnsi="Times New Roman" w:cs="Times New Roman"/>
          <w:sz w:val="24"/>
          <w:szCs w:val="24"/>
        </w:rPr>
        <w:t xml:space="preserve">to continue to be a customer. </w:t>
      </w:r>
    </w:p>
    <w:p w14:paraId="01D2DE37" w14:textId="42BC593E" w:rsidR="00547C5B" w:rsidRDefault="00547C5B" w:rsidP="00EF24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51591">
        <w:rPr>
          <w:rFonts w:ascii="Times New Roman" w:hAnsi="Times New Roman" w:cs="Times New Roman"/>
          <w:i/>
          <w:iCs/>
          <w:sz w:val="24"/>
          <w:szCs w:val="24"/>
        </w:rPr>
        <w:t xml:space="preserve">Niu, </w:t>
      </w:r>
      <w:proofErr w:type="spellStart"/>
      <w:r w:rsidRPr="00C51591">
        <w:rPr>
          <w:rFonts w:ascii="Times New Roman" w:hAnsi="Times New Roman" w:cs="Times New Roman"/>
          <w:i/>
          <w:iCs/>
          <w:sz w:val="24"/>
          <w:szCs w:val="24"/>
        </w:rPr>
        <w:t>Yongge</w:t>
      </w:r>
      <w:proofErr w:type="spellEnd"/>
      <w:r w:rsidRPr="00C51591">
        <w:rPr>
          <w:rFonts w:ascii="Times New Roman" w:hAnsi="Times New Roman" w:cs="Times New Roman"/>
          <w:i/>
          <w:iCs/>
          <w:sz w:val="24"/>
          <w:szCs w:val="24"/>
        </w:rPr>
        <w:t xml:space="preserve">, et al. “No slogan versus with slogan: The different message strategies for new product digital video ads.” Journal of Business-to-Business Marketing, vol. 30, no. 2, 3 Apr. 2023, pp. 215–236, </w:t>
      </w:r>
      <w:hyperlink r:id="rId6" w:history="1">
        <w:r w:rsidR="00F604A6" w:rsidRPr="00C2545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https://doi.org/10.1080/1051712x.2023.2216211</w:t>
        </w:r>
      </w:hyperlink>
      <w:r w:rsidRPr="00C51591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6C37023" w14:textId="3C1527E0" w:rsidR="00F604A6" w:rsidRPr="00F604A6" w:rsidRDefault="00F604A6" w:rsidP="00EF2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source addresses the importance of developing and using slogans. </w:t>
      </w:r>
      <w:r w:rsidR="00651DE1">
        <w:rPr>
          <w:rFonts w:ascii="Times New Roman" w:hAnsi="Times New Roman" w:cs="Times New Roman"/>
          <w:sz w:val="24"/>
          <w:szCs w:val="24"/>
        </w:rPr>
        <w:t xml:space="preserve">It gets into how </w:t>
      </w:r>
      <w:r w:rsidR="00EE3631">
        <w:rPr>
          <w:rFonts w:ascii="Times New Roman" w:hAnsi="Times New Roman" w:cs="Times New Roman"/>
          <w:sz w:val="24"/>
          <w:szCs w:val="24"/>
        </w:rPr>
        <w:t xml:space="preserve">slogans messages are more important </w:t>
      </w:r>
      <w:r w:rsidR="00FB08D2">
        <w:rPr>
          <w:rFonts w:ascii="Times New Roman" w:hAnsi="Times New Roman" w:cs="Times New Roman"/>
          <w:sz w:val="24"/>
          <w:szCs w:val="24"/>
        </w:rPr>
        <w:t xml:space="preserve">because they represent the </w:t>
      </w:r>
      <w:r w:rsidR="00F62A7E">
        <w:rPr>
          <w:rFonts w:ascii="Times New Roman" w:hAnsi="Times New Roman" w:cs="Times New Roman"/>
          <w:sz w:val="24"/>
          <w:szCs w:val="24"/>
        </w:rPr>
        <w:t>brands’</w:t>
      </w:r>
      <w:r w:rsidR="00FB08D2">
        <w:rPr>
          <w:rFonts w:ascii="Times New Roman" w:hAnsi="Times New Roman" w:cs="Times New Roman"/>
          <w:sz w:val="24"/>
          <w:szCs w:val="24"/>
        </w:rPr>
        <w:t xml:space="preserve"> whole identity. </w:t>
      </w:r>
      <w:r w:rsidR="00814D3A">
        <w:rPr>
          <w:rFonts w:ascii="Times New Roman" w:hAnsi="Times New Roman" w:cs="Times New Roman"/>
          <w:sz w:val="24"/>
          <w:szCs w:val="24"/>
        </w:rPr>
        <w:t xml:space="preserve">Slogans can not only be used to promote brand recognition but can also be used to spread an important message. </w:t>
      </w:r>
      <w:r w:rsidR="00B95A8E">
        <w:rPr>
          <w:rFonts w:ascii="Times New Roman" w:hAnsi="Times New Roman" w:cs="Times New Roman"/>
          <w:sz w:val="24"/>
          <w:szCs w:val="24"/>
        </w:rPr>
        <w:t xml:space="preserve">The </w:t>
      </w:r>
      <w:r w:rsidR="00411414">
        <w:rPr>
          <w:rFonts w:ascii="Times New Roman" w:hAnsi="Times New Roman" w:cs="Times New Roman"/>
          <w:sz w:val="24"/>
          <w:szCs w:val="24"/>
        </w:rPr>
        <w:t xml:space="preserve">article also talks about a study comparing digital advertisements with and without slogans. </w:t>
      </w:r>
      <w:r w:rsidR="009444EE">
        <w:rPr>
          <w:rFonts w:ascii="Times New Roman" w:hAnsi="Times New Roman" w:cs="Times New Roman"/>
          <w:sz w:val="24"/>
          <w:szCs w:val="24"/>
        </w:rPr>
        <w:t>The study proves that while a slogan might be very simple to construct</w:t>
      </w:r>
      <w:r w:rsidR="00B44342">
        <w:rPr>
          <w:rFonts w:ascii="Times New Roman" w:hAnsi="Times New Roman" w:cs="Times New Roman"/>
          <w:sz w:val="24"/>
          <w:szCs w:val="24"/>
        </w:rPr>
        <w:t xml:space="preserve">, it goes along way in improving brand recognition and keeping customers interested. </w:t>
      </w:r>
    </w:p>
    <w:p w14:paraId="55D4087E" w14:textId="5FC8017E" w:rsidR="00B24DDE" w:rsidRPr="00C51591" w:rsidRDefault="00B24DDE" w:rsidP="00EF245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51591">
        <w:rPr>
          <w:rFonts w:ascii="Times New Roman" w:hAnsi="Times New Roman" w:cs="Times New Roman"/>
          <w:i/>
          <w:iCs/>
          <w:sz w:val="24"/>
          <w:szCs w:val="24"/>
        </w:rPr>
        <w:t xml:space="preserve">Chen, Qian, et al. “Can Ai Chatbots help retain customers? impact of AI service quality on Customer Loyalty.” Internet Research, vol. 33, no. 6, 17 Jan. 2023, pp. 2205–2243, </w:t>
      </w:r>
      <w:r w:rsidR="007A7948" w:rsidRPr="00F604A6">
        <w:rPr>
          <w:rFonts w:ascii="Times New Roman" w:hAnsi="Times New Roman" w:cs="Times New Roman"/>
          <w:i/>
          <w:iCs/>
          <w:sz w:val="24"/>
          <w:szCs w:val="24"/>
        </w:rPr>
        <w:t>https://doi.org/10.1108/intr-09-2021-0686</w:t>
      </w:r>
      <w:r w:rsidRPr="00C51591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4FB5584" w14:textId="5C62D5D0" w:rsidR="007A7948" w:rsidRPr="00C51591" w:rsidRDefault="007A7948" w:rsidP="00EF2459">
      <w:pPr>
        <w:rPr>
          <w:rFonts w:ascii="Times New Roman" w:hAnsi="Times New Roman" w:cs="Times New Roman"/>
          <w:sz w:val="24"/>
          <w:szCs w:val="24"/>
        </w:rPr>
      </w:pPr>
      <w:r w:rsidRPr="00C51591">
        <w:rPr>
          <w:rFonts w:ascii="Times New Roman" w:hAnsi="Times New Roman" w:cs="Times New Roman"/>
          <w:sz w:val="24"/>
          <w:szCs w:val="24"/>
        </w:rPr>
        <w:t>Th</w:t>
      </w:r>
      <w:r w:rsidR="00B24873" w:rsidRPr="00C51591">
        <w:rPr>
          <w:rFonts w:ascii="Times New Roman" w:hAnsi="Times New Roman" w:cs="Times New Roman"/>
          <w:sz w:val="24"/>
          <w:szCs w:val="24"/>
        </w:rPr>
        <w:t>e chosen</w:t>
      </w:r>
      <w:r w:rsidRPr="00C51591">
        <w:rPr>
          <w:rFonts w:ascii="Times New Roman" w:hAnsi="Times New Roman" w:cs="Times New Roman"/>
          <w:sz w:val="24"/>
          <w:szCs w:val="24"/>
        </w:rPr>
        <w:t xml:space="preserve"> source explains how beneficial Ai chatbots are for companies. </w:t>
      </w:r>
      <w:r w:rsidR="00CE508D" w:rsidRPr="00C51591">
        <w:rPr>
          <w:rFonts w:ascii="Times New Roman" w:hAnsi="Times New Roman" w:cs="Times New Roman"/>
          <w:sz w:val="24"/>
          <w:szCs w:val="24"/>
        </w:rPr>
        <w:t>C</w:t>
      </w:r>
      <w:r w:rsidRPr="00C51591">
        <w:rPr>
          <w:rFonts w:ascii="Times New Roman" w:hAnsi="Times New Roman" w:cs="Times New Roman"/>
          <w:sz w:val="24"/>
          <w:szCs w:val="24"/>
        </w:rPr>
        <w:t xml:space="preserve">hatbots are omni present and can solve most issues without an actual human present.  </w:t>
      </w:r>
      <w:r w:rsidR="00DE6E31" w:rsidRPr="00C51591">
        <w:rPr>
          <w:rFonts w:ascii="Times New Roman" w:hAnsi="Times New Roman" w:cs="Times New Roman"/>
          <w:sz w:val="24"/>
          <w:szCs w:val="24"/>
        </w:rPr>
        <w:t xml:space="preserve">They are </w:t>
      </w:r>
      <w:r w:rsidRPr="00C51591">
        <w:rPr>
          <w:rFonts w:ascii="Times New Roman" w:hAnsi="Times New Roman" w:cs="Times New Roman"/>
          <w:sz w:val="24"/>
          <w:szCs w:val="24"/>
        </w:rPr>
        <w:t xml:space="preserve">becoming more important for companies and businesses. </w:t>
      </w:r>
      <w:r w:rsidR="00DE6E31" w:rsidRPr="00C51591">
        <w:rPr>
          <w:rFonts w:ascii="Times New Roman" w:hAnsi="Times New Roman" w:cs="Times New Roman"/>
          <w:sz w:val="24"/>
          <w:szCs w:val="24"/>
        </w:rPr>
        <w:t xml:space="preserve">It also talks about </w:t>
      </w:r>
      <w:r w:rsidR="00FE6A4C" w:rsidRPr="00C51591">
        <w:rPr>
          <w:rFonts w:ascii="Times New Roman" w:hAnsi="Times New Roman" w:cs="Times New Roman"/>
          <w:sz w:val="24"/>
          <w:szCs w:val="24"/>
        </w:rPr>
        <w:t xml:space="preserve">how Ai </w:t>
      </w:r>
      <w:r w:rsidR="00780C8A" w:rsidRPr="00C51591">
        <w:rPr>
          <w:rFonts w:ascii="Times New Roman" w:hAnsi="Times New Roman" w:cs="Times New Roman"/>
          <w:sz w:val="24"/>
          <w:szCs w:val="24"/>
        </w:rPr>
        <w:t>is used</w:t>
      </w:r>
      <w:r w:rsidR="00FE6A4C" w:rsidRPr="00C51591">
        <w:rPr>
          <w:rFonts w:ascii="Times New Roman" w:hAnsi="Times New Roman" w:cs="Times New Roman"/>
          <w:sz w:val="24"/>
          <w:szCs w:val="24"/>
        </w:rPr>
        <w:t xml:space="preserve"> now for </w:t>
      </w:r>
      <w:r w:rsidR="00CE508D" w:rsidRPr="00C51591">
        <w:rPr>
          <w:rFonts w:ascii="Times New Roman" w:hAnsi="Times New Roman" w:cs="Times New Roman"/>
          <w:sz w:val="24"/>
          <w:szCs w:val="24"/>
        </w:rPr>
        <w:t>companies</w:t>
      </w:r>
      <w:r w:rsidR="00FE6A4C" w:rsidRPr="00C51591">
        <w:rPr>
          <w:rFonts w:ascii="Times New Roman" w:hAnsi="Times New Roman" w:cs="Times New Roman"/>
          <w:sz w:val="24"/>
          <w:szCs w:val="24"/>
        </w:rPr>
        <w:t xml:space="preserve"> </w:t>
      </w:r>
      <w:r w:rsidR="00732BF7" w:rsidRPr="00C51591">
        <w:rPr>
          <w:rFonts w:ascii="Times New Roman" w:hAnsi="Times New Roman" w:cs="Times New Roman"/>
          <w:sz w:val="24"/>
          <w:szCs w:val="24"/>
        </w:rPr>
        <w:t>to have</w:t>
      </w:r>
      <w:r w:rsidR="00FE6A4C" w:rsidRPr="00C51591">
        <w:rPr>
          <w:rFonts w:ascii="Times New Roman" w:hAnsi="Times New Roman" w:cs="Times New Roman"/>
          <w:sz w:val="24"/>
          <w:szCs w:val="24"/>
        </w:rPr>
        <w:t xml:space="preserve"> human like cues to make </w:t>
      </w:r>
      <w:r w:rsidR="0049704F" w:rsidRPr="00C51591">
        <w:rPr>
          <w:rFonts w:ascii="Times New Roman" w:hAnsi="Times New Roman" w:cs="Times New Roman"/>
          <w:sz w:val="24"/>
          <w:szCs w:val="24"/>
        </w:rPr>
        <w:t>the</w:t>
      </w:r>
      <w:r w:rsidR="00CE508D" w:rsidRPr="00C51591">
        <w:rPr>
          <w:rFonts w:ascii="Times New Roman" w:hAnsi="Times New Roman" w:cs="Times New Roman"/>
          <w:sz w:val="24"/>
          <w:szCs w:val="24"/>
        </w:rPr>
        <w:t xml:space="preserve"> </w:t>
      </w:r>
      <w:r w:rsidR="0049704F" w:rsidRPr="00C51591">
        <w:rPr>
          <w:rFonts w:ascii="Times New Roman" w:hAnsi="Times New Roman" w:cs="Times New Roman"/>
          <w:sz w:val="24"/>
          <w:szCs w:val="24"/>
        </w:rPr>
        <w:t xml:space="preserve">interaction even more immersive. </w:t>
      </w:r>
    </w:p>
    <w:p w14:paraId="3FF1CC54" w14:textId="6C7F36C9" w:rsidR="00CF5A0B" w:rsidRPr="000D1145" w:rsidRDefault="00CF5A0B" w:rsidP="00EF2459">
      <w:pPr>
        <w:rPr>
          <w:rFonts w:ascii="Times New Roman" w:hAnsi="Times New Roman" w:cs="Times New Roman"/>
          <w:sz w:val="24"/>
          <w:szCs w:val="24"/>
        </w:rPr>
      </w:pPr>
      <w:r w:rsidRPr="00C51591">
        <w:rPr>
          <w:rFonts w:ascii="Times New Roman" w:hAnsi="Times New Roman" w:cs="Times New Roman"/>
          <w:sz w:val="24"/>
          <w:szCs w:val="24"/>
        </w:rPr>
        <w:t>Ford, David, and Håkan Håkansson. “Competition in business networks.” Industrial</w:t>
      </w:r>
      <w:r w:rsidRPr="00CF5A0B">
        <w:rPr>
          <w:rFonts w:ascii="Times New Roman" w:hAnsi="Times New Roman" w:cs="Times New Roman"/>
          <w:sz w:val="24"/>
          <w:szCs w:val="24"/>
        </w:rPr>
        <w:t xml:space="preserve"> Marketing Management, vol. 42, no. 7, Oct. 2013, pp. 1017–1024, https://doi.org/10.1016/j.indmarman.2013.07.015.</w:t>
      </w:r>
    </w:p>
    <w:p w14:paraId="54D9A9C1" w14:textId="3C17A247" w:rsidR="007A7948" w:rsidRPr="00780C8A" w:rsidRDefault="00780C8A" w:rsidP="00EF2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7B5FCD">
        <w:rPr>
          <w:rFonts w:ascii="Times New Roman" w:hAnsi="Times New Roman" w:cs="Times New Roman"/>
          <w:sz w:val="24"/>
          <w:szCs w:val="24"/>
        </w:rPr>
        <w:t xml:space="preserve">he article chosen </w:t>
      </w:r>
      <w:r w:rsidR="0046576B">
        <w:rPr>
          <w:rFonts w:ascii="Times New Roman" w:hAnsi="Times New Roman" w:cs="Times New Roman"/>
          <w:sz w:val="24"/>
          <w:szCs w:val="24"/>
        </w:rPr>
        <w:t xml:space="preserve">talks about how competition works between companies. </w:t>
      </w:r>
      <w:r w:rsidR="001B17E0">
        <w:rPr>
          <w:rFonts w:ascii="Times New Roman" w:hAnsi="Times New Roman" w:cs="Times New Roman"/>
          <w:sz w:val="24"/>
          <w:szCs w:val="24"/>
        </w:rPr>
        <w:t xml:space="preserve">A lot of </w:t>
      </w:r>
      <w:r w:rsidR="001622CD">
        <w:rPr>
          <w:rFonts w:ascii="Times New Roman" w:hAnsi="Times New Roman" w:cs="Times New Roman"/>
          <w:sz w:val="24"/>
          <w:szCs w:val="24"/>
        </w:rPr>
        <w:t>interesting</w:t>
      </w:r>
      <w:r w:rsidR="007036AE">
        <w:rPr>
          <w:rFonts w:ascii="Times New Roman" w:hAnsi="Times New Roman" w:cs="Times New Roman"/>
          <w:sz w:val="24"/>
          <w:szCs w:val="24"/>
        </w:rPr>
        <w:t xml:space="preserve"> quotes can be found in </w:t>
      </w:r>
      <w:r w:rsidR="009432AE">
        <w:rPr>
          <w:rFonts w:ascii="Times New Roman" w:hAnsi="Times New Roman" w:cs="Times New Roman"/>
          <w:sz w:val="24"/>
          <w:szCs w:val="24"/>
        </w:rPr>
        <w:t xml:space="preserve">this article as well. </w:t>
      </w:r>
      <w:r w:rsidR="001622CD">
        <w:rPr>
          <w:rFonts w:ascii="Times New Roman" w:hAnsi="Times New Roman" w:cs="Times New Roman"/>
          <w:sz w:val="24"/>
          <w:szCs w:val="24"/>
        </w:rPr>
        <w:t xml:space="preserve">It talks about the </w:t>
      </w:r>
      <w:r w:rsidR="00FF49F1">
        <w:rPr>
          <w:rFonts w:ascii="Times New Roman" w:hAnsi="Times New Roman" w:cs="Times New Roman"/>
          <w:sz w:val="24"/>
          <w:szCs w:val="24"/>
        </w:rPr>
        <w:t xml:space="preserve">importance of relationship building and how it can benefit </w:t>
      </w:r>
      <w:r w:rsidR="00AA4564">
        <w:rPr>
          <w:rFonts w:ascii="Times New Roman" w:hAnsi="Times New Roman" w:cs="Times New Roman"/>
          <w:sz w:val="24"/>
          <w:szCs w:val="24"/>
        </w:rPr>
        <w:t xml:space="preserve">business. </w:t>
      </w:r>
      <w:r w:rsidR="00830F92">
        <w:rPr>
          <w:rFonts w:ascii="Times New Roman" w:hAnsi="Times New Roman" w:cs="Times New Roman"/>
          <w:sz w:val="24"/>
          <w:szCs w:val="24"/>
        </w:rPr>
        <w:t xml:space="preserve">Another thing addressed is the </w:t>
      </w:r>
      <w:r w:rsidR="00F604A6">
        <w:rPr>
          <w:rFonts w:ascii="Times New Roman" w:hAnsi="Times New Roman" w:cs="Times New Roman"/>
          <w:sz w:val="24"/>
          <w:szCs w:val="24"/>
        </w:rPr>
        <w:t>different types of business relationships companies have.</w:t>
      </w:r>
    </w:p>
    <w:sectPr w:rsidR="007A7948" w:rsidRPr="00780C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B9AD4" w14:textId="77777777" w:rsidR="003F739D" w:rsidRDefault="003F739D" w:rsidP="003C4A4E">
      <w:pPr>
        <w:spacing w:after="0" w:line="240" w:lineRule="auto"/>
      </w:pPr>
      <w:r>
        <w:separator/>
      </w:r>
    </w:p>
  </w:endnote>
  <w:endnote w:type="continuationSeparator" w:id="0">
    <w:p w14:paraId="7B9C6E92" w14:textId="77777777" w:rsidR="003F739D" w:rsidRDefault="003F739D" w:rsidP="003C4A4E">
      <w:pPr>
        <w:spacing w:after="0" w:line="240" w:lineRule="auto"/>
      </w:pPr>
      <w:r>
        <w:continuationSeparator/>
      </w:r>
    </w:p>
  </w:endnote>
  <w:endnote w:type="continuationNotice" w:id="1">
    <w:p w14:paraId="41E26F41" w14:textId="77777777" w:rsidR="003F739D" w:rsidRDefault="003F73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C7928" w14:textId="77777777" w:rsidR="003F739D" w:rsidRDefault="003F739D" w:rsidP="003C4A4E">
      <w:pPr>
        <w:spacing w:after="0" w:line="240" w:lineRule="auto"/>
      </w:pPr>
      <w:r>
        <w:separator/>
      </w:r>
    </w:p>
  </w:footnote>
  <w:footnote w:type="continuationSeparator" w:id="0">
    <w:p w14:paraId="618EF1DC" w14:textId="77777777" w:rsidR="003F739D" w:rsidRDefault="003F739D" w:rsidP="003C4A4E">
      <w:pPr>
        <w:spacing w:after="0" w:line="240" w:lineRule="auto"/>
      </w:pPr>
      <w:r>
        <w:continuationSeparator/>
      </w:r>
    </w:p>
  </w:footnote>
  <w:footnote w:type="continuationNotice" w:id="1">
    <w:p w14:paraId="3A81138B" w14:textId="77777777" w:rsidR="003F739D" w:rsidRDefault="003F73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16917" w14:textId="5E5F8619" w:rsidR="0072293F" w:rsidRPr="001C4D3D" w:rsidRDefault="0072293F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1C4D3D">
      <w:rPr>
        <w:rFonts w:ascii="Times New Roman" w:hAnsi="Times New Roman" w:cs="Times New Roman"/>
        <w:sz w:val="24"/>
        <w:szCs w:val="24"/>
      </w:rPr>
      <w:t>Vennum</w:t>
    </w:r>
    <w:sdt>
      <w:sdtPr>
        <w:rPr>
          <w:rFonts w:ascii="Times New Roman" w:hAnsi="Times New Roman" w:cs="Times New Roman"/>
          <w:sz w:val="24"/>
          <w:szCs w:val="24"/>
        </w:rPr>
        <w:id w:val="60439024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1C4D3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C4D3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C4D3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C4D3D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C4D3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5DC0BD51" w14:textId="33398879" w:rsidR="003C4A4E" w:rsidRPr="001C4D3D" w:rsidRDefault="003C4A4E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4E"/>
    <w:rsid w:val="00002FDC"/>
    <w:rsid w:val="00004058"/>
    <w:rsid w:val="000055D0"/>
    <w:rsid w:val="0001053D"/>
    <w:rsid w:val="0001272E"/>
    <w:rsid w:val="000150AE"/>
    <w:rsid w:val="00016792"/>
    <w:rsid w:val="00020019"/>
    <w:rsid w:val="000200FC"/>
    <w:rsid w:val="0004127D"/>
    <w:rsid w:val="00052CFA"/>
    <w:rsid w:val="000608CA"/>
    <w:rsid w:val="00061475"/>
    <w:rsid w:val="00081064"/>
    <w:rsid w:val="000831EB"/>
    <w:rsid w:val="000C4027"/>
    <w:rsid w:val="000D1145"/>
    <w:rsid w:val="000D7B4D"/>
    <w:rsid w:val="000F1C37"/>
    <w:rsid w:val="000F3A2F"/>
    <w:rsid w:val="00102522"/>
    <w:rsid w:val="001223D5"/>
    <w:rsid w:val="00144A74"/>
    <w:rsid w:val="001517B2"/>
    <w:rsid w:val="001622CD"/>
    <w:rsid w:val="00167D65"/>
    <w:rsid w:val="0017213D"/>
    <w:rsid w:val="0018082B"/>
    <w:rsid w:val="00182A7D"/>
    <w:rsid w:val="001B17E0"/>
    <w:rsid w:val="001C4D3D"/>
    <w:rsid w:val="001D5487"/>
    <w:rsid w:val="001D5DC8"/>
    <w:rsid w:val="001E59D8"/>
    <w:rsid w:val="001E78A5"/>
    <w:rsid w:val="00214CAA"/>
    <w:rsid w:val="002229B0"/>
    <w:rsid w:val="0022662F"/>
    <w:rsid w:val="00226AD9"/>
    <w:rsid w:val="002356E5"/>
    <w:rsid w:val="00240FFB"/>
    <w:rsid w:val="00247471"/>
    <w:rsid w:val="00251306"/>
    <w:rsid w:val="0026293F"/>
    <w:rsid w:val="0029378D"/>
    <w:rsid w:val="002B0BEF"/>
    <w:rsid w:val="002C481A"/>
    <w:rsid w:val="002C62FA"/>
    <w:rsid w:val="002F071B"/>
    <w:rsid w:val="002F2F18"/>
    <w:rsid w:val="003006BF"/>
    <w:rsid w:val="003132A5"/>
    <w:rsid w:val="00340403"/>
    <w:rsid w:val="003409DF"/>
    <w:rsid w:val="00377DBF"/>
    <w:rsid w:val="00382B62"/>
    <w:rsid w:val="003A4680"/>
    <w:rsid w:val="003C4A4E"/>
    <w:rsid w:val="003E6BAD"/>
    <w:rsid w:val="003F739D"/>
    <w:rsid w:val="003F7B31"/>
    <w:rsid w:val="00411414"/>
    <w:rsid w:val="00414AA9"/>
    <w:rsid w:val="004213C5"/>
    <w:rsid w:val="00427859"/>
    <w:rsid w:val="00445FEC"/>
    <w:rsid w:val="00457503"/>
    <w:rsid w:val="0046576B"/>
    <w:rsid w:val="00472210"/>
    <w:rsid w:val="0047448C"/>
    <w:rsid w:val="00481107"/>
    <w:rsid w:val="00481BA9"/>
    <w:rsid w:val="004827AB"/>
    <w:rsid w:val="004828FE"/>
    <w:rsid w:val="004859FE"/>
    <w:rsid w:val="004906E8"/>
    <w:rsid w:val="00493982"/>
    <w:rsid w:val="00494C6A"/>
    <w:rsid w:val="0049704F"/>
    <w:rsid w:val="00497DA7"/>
    <w:rsid w:val="004A2B2E"/>
    <w:rsid w:val="004B11F8"/>
    <w:rsid w:val="004B666C"/>
    <w:rsid w:val="004C5CC6"/>
    <w:rsid w:val="004D461F"/>
    <w:rsid w:val="00534489"/>
    <w:rsid w:val="005410E9"/>
    <w:rsid w:val="00547C5B"/>
    <w:rsid w:val="005738CA"/>
    <w:rsid w:val="00581B74"/>
    <w:rsid w:val="00586534"/>
    <w:rsid w:val="005978D3"/>
    <w:rsid w:val="00597943"/>
    <w:rsid w:val="005E5389"/>
    <w:rsid w:val="005E5808"/>
    <w:rsid w:val="005F4FE4"/>
    <w:rsid w:val="00600B50"/>
    <w:rsid w:val="00602332"/>
    <w:rsid w:val="0060789B"/>
    <w:rsid w:val="006109E9"/>
    <w:rsid w:val="00620489"/>
    <w:rsid w:val="0062548E"/>
    <w:rsid w:val="006266C1"/>
    <w:rsid w:val="0063673A"/>
    <w:rsid w:val="006439F7"/>
    <w:rsid w:val="006469E5"/>
    <w:rsid w:val="00651DE1"/>
    <w:rsid w:val="00655363"/>
    <w:rsid w:val="00655A14"/>
    <w:rsid w:val="00662180"/>
    <w:rsid w:val="006A26B6"/>
    <w:rsid w:val="007025A0"/>
    <w:rsid w:val="007036AE"/>
    <w:rsid w:val="00711A28"/>
    <w:rsid w:val="00717958"/>
    <w:rsid w:val="00720F53"/>
    <w:rsid w:val="0072293F"/>
    <w:rsid w:val="00723618"/>
    <w:rsid w:val="00732BF7"/>
    <w:rsid w:val="007555F1"/>
    <w:rsid w:val="007717ED"/>
    <w:rsid w:val="00772C03"/>
    <w:rsid w:val="00780C8A"/>
    <w:rsid w:val="00783E86"/>
    <w:rsid w:val="0079167C"/>
    <w:rsid w:val="00793902"/>
    <w:rsid w:val="007A01C1"/>
    <w:rsid w:val="007A1579"/>
    <w:rsid w:val="007A2FCC"/>
    <w:rsid w:val="007A4D42"/>
    <w:rsid w:val="007A7948"/>
    <w:rsid w:val="007B5FCD"/>
    <w:rsid w:val="007C1996"/>
    <w:rsid w:val="007C23E0"/>
    <w:rsid w:val="007C7161"/>
    <w:rsid w:val="007D4F58"/>
    <w:rsid w:val="007D5DC7"/>
    <w:rsid w:val="007D74C4"/>
    <w:rsid w:val="007E3BEA"/>
    <w:rsid w:val="007F031A"/>
    <w:rsid w:val="00804760"/>
    <w:rsid w:val="008061FF"/>
    <w:rsid w:val="00806B54"/>
    <w:rsid w:val="00807934"/>
    <w:rsid w:val="00814D3A"/>
    <w:rsid w:val="00826DE7"/>
    <w:rsid w:val="00830F92"/>
    <w:rsid w:val="00832303"/>
    <w:rsid w:val="00833078"/>
    <w:rsid w:val="00842F60"/>
    <w:rsid w:val="00844EC6"/>
    <w:rsid w:val="00856E8E"/>
    <w:rsid w:val="00883243"/>
    <w:rsid w:val="0088397F"/>
    <w:rsid w:val="008869BE"/>
    <w:rsid w:val="00894882"/>
    <w:rsid w:val="008A6916"/>
    <w:rsid w:val="008A79B6"/>
    <w:rsid w:val="008B0BAB"/>
    <w:rsid w:val="008D5C51"/>
    <w:rsid w:val="008E17D2"/>
    <w:rsid w:val="008E3093"/>
    <w:rsid w:val="00900B18"/>
    <w:rsid w:val="0092206C"/>
    <w:rsid w:val="0093066D"/>
    <w:rsid w:val="00934AD2"/>
    <w:rsid w:val="009432AE"/>
    <w:rsid w:val="009444EE"/>
    <w:rsid w:val="00957F3D"/>
    <w:rsid w:val="00965DCB"/>
    <w:rsid w:val="00971136"/>
    <w:rsid w:val="00974260"/>
    <w:rsid w:val="00993493"/>
    <w:rsid w:val="009A4D10"/>
    <w:rsid w:val="009D6AAD"/>
    <w:rsid w:val="009F269C"/>
    <w:rsid w:val="00A00573"/>
    <w:rsid w:val="00A005AF"/>
    <w:rsid w:val="00A014A6"/>
    <w:rsid w:val="00A154CF"/>
    <w:rsid w:val="00A15BCB"/>
    <w:rsid w:val="00A32591"/>
    <w:rsid w:val="00A359E2"/>
    <w:rsid w:val="00A46E8E"/>
    <w:rsid w:val="00A73211"/>
    <w:rsid w:val="00A827EE"/>
    <w:rsid w:val="00A85929"/>
    <w:rsid w:val="00AA4564"/>
    <w:rsid w:val="00AB275C"/>
    <w:rsid w:val="00AB7E13"/>
    <w:rsid w:val="00AE2B0A"/>
    <w:rsid w:val="00B10349"/>
    <w:rsid w:val="00B10400"/>
    <w:rsid w:val="00B10989"/>
    <w:rsid w:val="00B24485"/>
    <w:rsid w:val="00B24873"/>
    <w:rsid w:val="00B24DDE"/>
    <w:rsid w:val="00B24EB4"/>
    <w:rsid w:val="00B41E22"/>
    <w:rsid w:val="00B44012"/>
    <w:rsid w:val="00B44342"/>
    <w:rsid w:val="00B47D5A"/>
    <w:rsid w:val="00B67460"/>
    <w:rsid w:val="00B67A38"/>
    <w:rsid w:val="00B7200B"/>
    <w:rsid w:val="00B777AD"/>
    <w:rsid w:val="00B85926"/>
    <w:rsid w:val="00B87104"/>
    <w:rsid w:val="00B95A8E"/>
    <w:rsid w:val="00BA2EDF"/>
    <w:rsid w:val="00BA7F38"/>
    <w:rsid w:val="00BB04CC"/>
    <w:rsid w:val="00BF3833"/>
    <w:rsid w:val="00C05FAC"/>
    <w:rsid w:val="00C11C55"/>
    <w:rsid w:val="00C23542"/>
    <w:rsid w:val="00C279DC"/>
    <w:rsid w:val="00C3551E"/>
    <w:rsid w:val="00C422EC"/>
    <w:rsid w:val="00C51591"/>
    <w:rsid w:val="00C5288C"/>
    <w:rsid w:val="00C64B25"/>
    <w:rsid w:val="00C96C90"/>
    <w:rsid w:val="00CA3517"/>
    <w:rsid w:val="00CA6C1E"/>
    <w:rsid w:val="00CC165A"/>
    <w:rsid w:val="00CC1A9E"/>
    <w:rsid w:val="00CC244C"/>
    <w:rsid w:val="00CC5E2A"/>
    <w:rsid w:val="00CE508D"/>
    <w:rsid w:val="00CF5A0B"/>
    <w:rsid w:val="00D01962"/>
    <w:rsid w:val="00D55064"/>
    <w:rsid w:val="00D71107"/>
    <w:rsid w:val="00DC4A57"/>
    <w:rsid w:val="00DC7EB1"/>
    <w:rsid w:val="00DE6E31"/>
    <w:rsid w:val="00DF430F"/>
    <w:rsid w:val="00DF54D8"/>
    <w:rsid w:val="00E13C99"/>
    <w:rsid w:val="00E17109"/>
    <w:rsid w:val="00E30BAF"/>
    <w:rsid w:val="00E41880"/>
    <w:rsid w:val="00E45750"/>
    <w:rsid w:val="00E60413"/>
    <w:rsid w:val="00E61B4B"/>
    <w:rsid w:val="00E741F7"/>
    <w:rsid w:val="00E95265"/>
    <w:rsid w:val="00EA4B09"/>
    <w:rsid w:val="00EA5037"/>
    <w:rsid w:val="00EA5F10"/>
    <w:rsid w:val="00EB1D5E"/>
    <w:rsid w:val="00EB1EBF"/>
    <w:rsid w:val="00EB5A4C"/>
    <w:rsid w:val="00EC2924"/>
    <w:rsid w:val="00EC3EE2"/>
    <w:rsid w:val="00EE2698"/>
    <w:rsid w:val="00EE3631"/>
    <w:rsid w:val="00EE6D0B"/>
    <w:rsid w:val="00EE7F4A"/>
    <w:rsid w:val="00EF2459"/>
    <w:rsid w:val="00EF27F3"/>
    <w:rsid w:val="00F05E5F"/>
    <w:rsid w:val="00F07E8E"/>
    <w:rsid w:val="00F11D7D"/>
    <w:rsid w:val="00F15EDA"/>
    <w:rsid w:val="00F229DD"/>
    <w:rsid w:val="00F604A6"/>
    <w:rsid w:val="00F62A7E"/>
    <w:rsid w:val="00F677E7"/>
    <w:rsid w:val="00F723B8"/>
    <w:rsid w:val="00F7418D"/>
    <w:rsid w:val="00FB08D2"/>
    <w:rsid w:val="00FB099F"/>
    <w:rsid w:val="00FB23BB"/>
    <w:rsid w:val="00FB4080"/>
    <w:rsid w:val="00FE6A4C"/>
    <w:rsid w:val="00FE759D"/>
    <w:rsid w:val="00FF29AA"/>
    <w:rsid w:val="00FF32AF"/>
    <w:rsid w:val="00FF40E1"/>
    <w:rsid w:val="00FF49F1"/>
    <w:rsid w:val="00FF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405BD"/>
  <w15:chartTrackingRefBased/>
  <w15:docId w15:val="{6B5705BC-1A1D-474F-B1E2-D3113BD7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A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A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A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A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A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4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A4E"/>
  </w:style>
  <w:style w:type="paragraph" w:styleId="Footer">
    <w:name w:val="footer"/>
    <w:basedOn w:val="Normal"/>
    <w:link w:val="FooterChar"/>
    <w:uiPriority w:val="99"/>
    <w:unhideWhenUsed/>
    <w:rsid w:val="003C4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A4E"/>
  </w:style>
  <w:style w:type="character" w:styleId="Hyperlink">
    <w:name w:val="Hyperlink"/>
    <w:basedOn w:val="DefaultParagraphFont"/>
    <w:uiPriority w:val="99"/>
    <w:unhideWhenUsed/>
    <w:rsid w:val="00FF5C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C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4D3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80/1051712x.2023.221621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3847</TotalTime>
  <Pages>6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Vennum</dc:creator>
  <cp:keywords/>
  <dc:description/>
  <cp:lastModifiedBy>Robert Vennum</cp:lastModifiedBy>
  <cp:revision>257</cp:revision>
  <dcterms:created xsi:type="dcterms:W3CDTF">2024-05-21T17:52:00Z</dcterms:created>
  <dcterms:modified xsi:type="dcterms:W3CDTF">2024-06-23T19:02:00Z</dcterms:modified>
</cp:coreProperties>
</file>